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8A" w:rsidRDefault="0013048A" w:rsidP="006B0C10">
      <w:pPr>
        <w:jc w:val="center"/>
        <w:outlineLvl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CS </w:t>
      </w:r>
      <w:proofErr w:type="gramStart"/>
      <w:r>
        <w:rPr>
          <w:b/>
          <w:bCs/>
          <w:sz w:val="36"/>
          <w:szCs w:val="36"/>
          <w:u w:val="single"/>
        </w:rPr>
        <w:t>520 :</w:t>
      </w:r>
      <w:proofErr w:type="gramEnd"/>
      <w:r>
        <w:rPr>
          <w:b/>
          <w:bCs/>
          <w:sz w:val="36"/>
          <w:szCs w:val="36"/>
          <w:u w:val="single"/>
        </w:rPr>
        <w:t xml:space="preserve"> Assignment 4</w:t>
      </w:r>
    </w:p>
    <w:p w:rsidR="0013048A" w:rsidRDefault="0013048A"/>
    <w:p w:rsidR="0013048A" w:rsidRDefault="001304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Pakhurde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Sachin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Srivastava</w:t>
      </w:r>
      <w:proofErr w:type="spellEnd"/>
    </w:p>
    <w:p w:rsidR="0013048A" w:rsidRDefault="0013048A">
      <w:pPr>
        <w:pBdr>
          <w:top w:val="nil"/>
          <w:left w:val="nil"/>
          <w:bottom w:val="single" w:sz="2" w:space="2" w:color="000001"/>
          <w:right w:val="nil"/>
        </w:pBdr>
        <w:rPr>
          <w:rFonts w:ascii="Times New Roman" w:hAnsi="Times New Roman"/>
          <w:sz w:val="28"/>
          <w:szCs w:val="28"/>
        </w:rPr>
      </w:pPr>
    </w:p>
    <w:p w:rsidR="0013048A" w:rsidRPr="009B01ED" w:rsidRDefault="0013048A">
      <w:pPr>
        <w:rPr>
          <w:rFonts w:ascii="Times New Roman" w:hAnsi="Times New Roman" w:cs="Times New Roman"/>
          <w:sz w:val="36"/>
          <w:szCs w:val="28"/>
        </w:rPr>
      </w:pPr>
    </w:p>
    <w:p w:rsidR="00BF6CA0" w:rsidRPr="009B01ED" w:rsidRDefault="00172ED4" w:rsidP="00BF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sz w:val="28"/>
        </w:rPr>
        <w:t xml:space="preserve">A) </w:t>
      </w:r>
      <w:r w:rsidR="00BF6CA0" w:rsidRPr="009B01ED">
        <w:rPr>
          <w:rFonts w:ascii="Times New Roman" w:hAnsi="Times New Roman" w:cs="Times New Roman"/>
          <w:sz w:val="28"/>
        </w:rPr>
        <w:t>The provided tree co</w:t>
      </w:r>
      <w:r w:rsidR="003554CE" w:rsidRPr="009B01ED">
        <w:rPr>
          <w:rFonts w:ascii="Times New Roman" w:hAnsi="Times New Roman" w:cs="Times New Roman"/>
          <w:sz w:val="28"/>
        </w:rPr>
        <w:t>rrectly classifies the examples</w:t>
      </w:r>
      <w:r w:rsidRPr="009B01ED">
        <w:rPr>
          <w:rFonts w:ascii="Times New Roman" w:hAnsi="Times New Roman" w:cs="Times New Roman"/>
          <w:sz w:val="28"/>
        </w:rPr>
        <w:t>. The classification as per tree is listed below.</w:t>
      </w:r>
    </w:p>
    <w:tbl>
      <w:tblPr>
        <w:tblW w:w="7312" w:type="dxa"/>
        <w:tblInd w:w="1035" w:type="dxa"/>
        <w:tblLook w:val="04A0"/>
      </w:tblPr>
      <w:tblGrid>
        <w:gridCol w:w="800"/>
        <w:gridCol w:w="820"/>
        <w:gridCol w:w="1352"/>
        <w:gridCol w:w="1399"/>
        <w:gridCol w:w="1088"/>
        <w:gridCol w:w="1160"/>
        <w:gridCol w:w="1500"/>
      </w:tblGrid>
      <w:tr w:rsidR="00BF6CA0" w:rsidRPr="009B01ED" w:rsidTr="00AC771A">
        <w:trPr>
          <w:trHeight w:val="615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No.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GPA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3731E1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Univerity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Published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Reco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Given Class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Class using Tree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</w:tr>
      <w:tr w:rsidR="00BF6CA0" w:rsidRPr="009B01ED" w:rsidTr="00AC771A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normal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</w:tr>
      <w:tr w:rsidR="00BF6CA0" w:rsidRPr="009B01ED" w:rsidTr="00AC771A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good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CA0" w:rsidRPr="009B01ED" w:rsidRDefault="00BF6CA0" w:rsidP="00BF6C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9B01E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</w:t>
            </w:r>
          </w:p>
        </w:tc>
      </w:tr>
    </w:tbl>
    <w:p w:rsidR="0049446B" w:rsidRPr="009B01ED" w:rsidRDefault="0049446B" w:rsidP="003554CE">
      <w:pPr>
        <w:ind w:left="360"/>
        <w:rPr>
          <w:rFonts w:ascii="Times New Roman" w:hAnsi="Times New Roman" w:cs="Times New Roman"/>
          <w:sz w:val="28"/>
        </w:rPr>
      </w:pPr>
    </w:p>
    <w:p w:rsidR="00654144" w:rsidRPr="009B01ED" w:rsidRDefault="00172ED4" w:rsidP="00172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sz w:val="28"/>
        </w:rPr>
        <w:t>B)</w:t>
      </w:r>
      <w:r w:rsidR="00883170" w:rsidRPr="009B01ED">
        <w:rPr>
          <w:rFonts w:ascii="Times New Roman" w:hAnsi="Times New Roman" w:cs="Times New Roman"/>
          <w:sz w:val="28"/>
        </w:rPr>
        <w:t xml:space="preserve"> The information gain from differe</w:t>
      </w:r>
      <w:r w:rsidR="00654144" w:rsidRPr="009B01ED">
        <w:rPr>
          <w:rFonts w:ascii="Times New Roman" w:hAnsi="Times New Roman" w:cs="Times New Roman"/>
          <w:sz w:val="28"/>
        </w:rPr>
        <w:t>nt attributes are listed below:</w:t>
      </w:r>
    </w:p>
    <w:p w:rsidR="00654144" w:rsidRPr="009B01ED" w:rsidRDefault="00280801" w:rsidP="00654144">
      <w:pPr>
        <w:pStyle w:val="ListParagraph"/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b/>
          <w:sz w:val="28"/>
        </w:rPr>
        <w:t>Step 1:</w:t>
      </w:r>
      <w:r w:rsidRPr="009B01ED">
        <w:rPr>
          <w:rFonts w:ascii="Times New Roman" w:hAnsi="Times New Roman" w:cs="Times New Roman"/>
          <w:sz w:val="28"/>
        </w:rPr>
        <w:br/>
      </w:r>
      <w:proofErr w:type="spellStart"/>
      <w:r w:rsidR="00883170" w:rsidRPr="009B01ED">
        <w:rPr>
          <w:rFonts w:ascii="Times New Roman" w:hAnsi="Times New Roman" w:cs="Times New Roman"/>
          <w:b/>
          <w:sz w:val="28"/>
        </w:rPr>
        <w:t>Rec</w:t>
      </w:r>
      <w:r w:rsidR="009E459C" w:rsidRPr="009B01ED">
        <w:rPr>
          <w:rFonts w:ascii="Times New Roman" w:hAnsi="Times New Roman" w:cs="Times New Roman"/>
          <w:b/>
          <w:sz w:val="28"/>
        </w:rPr>
        <w:t>o</w:t>
      </w:r>
      <w:proofErr w:type="spellEnd"/>
      <w:r w:rsidR="00883170" w:rsidRPr="009B01ED">
        <w:rPr>
          <w:rFonts w:ascii="Times New Roman" w:hAnsi="Times New Roman" w:cs="Times New Roman"/>
          <w:sz w:val="28"/>
        </w:rPr>
        <w:t xml:space="preserve"> = 1 – [ 8/12 * I(5/8,3/8) + 4/12 * I(1/4,3/4)</w:t>
      </w:r>
      <w:r w:rsidR="0057446A" w:rsidRPr="009B01ED">
        <w:rPr>
          <w:rFonts w:ascii="Times New Roman" w:hAnsi="Times New Roman" w:cs="Times New Roman"/>
          <w:sz w:val="28"/>
        </w:rPr>
        <w:t xml:space="preserve"> </w:t>
      </w:r>
      <w:r w:rsidR="00883170" w:rsidRPr="009B01ED">
        <w:rPr>
          <w:rFonts w:ascii="Times New Roman" w:hAnsi="Times New Roman" w:cs="Times New Roman"/>
          <w:sz w:val="28"/>
        </w:rPr>
        <w:t>]</w:t>
      </w:r>
      <w:r w:rsidR="00CA2FB6" w:rsidRPr="009B01ED">
        <w:rPr>
          <w:rFonts w:ascii="Times New Roman" w:hAnsi="Times New Roman" w:cs="Times New Roman"/>
          <w:sz w:val="28"/>
        </w:rPr>
        <w:t xml:space="preserve"> = </w:t>
      </w:r>
      <w:r w:rsidR="003731E1" w:rsidRPr="009B01ED">
        <w:rPr>
          <w:rFonts w:ascii="Times New Roman" w:hAnsi="Times New Roman" w:cs="Times New Roman"/>
          <w:sz w:val="28"/>
        </w:rPr>
        <w:t>0.09</w:t>
      </w:r>
      <w:r w:rsidR="00883170" w:rsidRPr="009B01ED">
        <w:rPr>
          <w:rFonts w:ascii="Times New Roman" w:hAnsi="Times New Roman" w:cs="Times New Roman"/>
          <w:sz w:val="28"/>
        </w:rPr>
        <w:br/>
      </w:r>
      <w:r w:rsidR="00883170" w:rsidRPr="009B01ED">
        <w:rPr>
          <w:rFonts w:ascii="Times New Roman" w:hAnsi="Times New Roman" w:cs="Times New Roman"/>
          <w:b/>
          <w:sz w:val="28"/>
        </w:rPr>
        <w:t>Published</w:t>
      </w:r>
      <w:r w:rsidR="00883170" w:rsidRPr="009B01ED">
        <w:rPr>
          <w:rFonts w:ascii="Times New Roman" w:hAnsi="Times New Roman" w:cs="Times New Roman"/>
          <w:sz w:val="28"/>
        </w:rPr>
        <w:t xml:space="preserve"> = 1 – [</w:t>
      </w:r>
      <w:r w:rsidR="0057446A" w:rsidRPr="009B01ED">
        <w:rPr>
          <w:rFonts w:ascii="Times New Roman" w:hAnsi="Times New Roman" w:cs="Times New Roman"/>
          <w:sz w:val="28"/>
        </w:rPr>
        <w:t xml:space="preserve"> </w:t>
      </w:r>
      <w:r w:rsidR="00883170" w:rsidRPr="009B01ED">
        <w:rPr>
          <w:rFonts w:ascii="Times New Roman" w:hAnsi="Times New Roman" w:cs="Times New Roman"/>
          <w:sz w:val="28"/>
        </w:rPr>
        <w:t>5/12 * I(3/5, 2/5) + 7/12 * I(3/7,4/7)</w:t>
      </w:r>
      <w:r w:rsidR="0057446A" w:rsidRPr="009B01ED">
        <w:rPr>
          <w:rFonts w:ascii="Times New Roman" w:hAnsi="Times New Roman" w:cs="Times New Roman"/>
          <w:sz w:val="28"/>
        </w:rPr>
        <w:t xml:space="preserve"> </w:t>
      </w:r>
      <w:r w:rsidR="00883170" w:rsidRPr="009B01ED">
        <w:rPr>
          <w:rFonts w:ascii="Times New Roman" w:hAnsi="Times New Roman" w:cs="Times New Roman"/>
          <w:sz w:val="28"/>
        </w:rPr>
        <w:t>]</w:t>
      </w:r>
      <w:r w:rsidR="00CA2FB6" w:rsidRPr="009B01ED">
        <w:rPr>
          <w:rFonts w:ascii="Times New Roman" w:hAnsi="Times New Roman" w:cs="Times New Roman"/>
          <w:sz w:val="28"/>
        </w:rPr>
        <w:t xml:space="preserve"> = </w:t>
      </w:r>
      <w:r w:rsidR="003731E1" w:rsidRPr="009B01ED">
        <w:rPr>
          <w:rFonts w:ascii="Times New Roman" w:hAnsi="Times New Roman" w:cs="Times New Roman"/>
          <w:sz w:val="28"/>
        </w:rPr>
        <w:t>0.024</w:t>
      </w:r>
    </w:p>
    <w:p w:rsidR="00883170" w:rsidRPr="009B01ED" w:rsidRDefault="00280801" w:rsidP="00654144">
      <w:pPr>
        <w:pStyle w:val="ListParagraph"/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b/>
          <w:sz w:val="28"/>
        </w:rPr>
        <w:t>Rank</w:t>
      </w:r>
      <w:r w:rsidRPr="009B01ED">
        <w:rPr>
          <w:rFonts w:ascii="Times New Roman" w:hAnsi="Times New Roman" w:cs="Times New Roman"/>
          <w:sz w:val="28"/>
        </w:rPr>
        <w:t xml:space="preserve"> = 1</w:t>
      </w:r>
      <w:r w:rsidR="0057446A" w:rsidRPr="009B01ED">
        <w:rPr>
          <w:rFonts w:ascii="Times New Roman" w:hAnsi="Times New Roman" w:cs="Times New Roman"/>
          <w:sz w:val="28"/>
        </w:rPr>
        <w:t xml:space="preserve"> </w:t>
      </w:r>
      <w:r w:rsidRPr="009B01ED">
        <w:rPr>
          <w:rFonts w:ascii="Times New Roman" w:hAnsi="Times New Roman" w:cs="Times New Roman"/>
          <w:sz w:val="28"/>
        </w:rPr>
        <w:t>- [</w:t>
      </w:r>
      <w:r w:rsidR="0057446A" w:rsidRPr="009B01ED">
        <w:rPr>
          <w:rFonts w:ascii="Times New Roman" w:hAnsi="Times New Roman" w:cs="Times New Roman"/>
          <w:sz w:val="28"/>
        </w:rPr>
        <w:t xml:space="preserve"> </w:t>
      </w:r>
      <w:r w:rsidRPr="009B01ED">
        <w:rPr>
          <w:rFonts w:ascii="Times New Roman" w:hAnsi="Times New Roman" w:cs="Times New Roman"/>
          <w:sz w:val="28"/>
        </w:rPr>
        <w:t>5/12 * I(3/5,2/5) + 3/12 * I(2/3, 1/3) + 4/12 * I(1/4, 3/4)</w:t>
      </w:r>
      <w:r w:rsidR="0057446A" w:rsidRPr="009B01ED">
        <w:rPr>
          <w:rFonts w:ascii="Times New Roman" w:hAnsi="Times New Roman" w:cs="Times New Roman"/>
          <w:sz w:val="28"/>
        </w:rPr>
        <w:t xml:space="preserve"> </w:t>
      </w:r>
      <w:r w:rsidRPr="009B01ED">
        <w:rPr>
          <w:rFonts w:ascii="Times New Roman" w:hAnsi="Times New Roman" w:cs="Times New Roman"/>
          <w:sz w:val="28"/>
        </w:rPr>
        <w:t>]</w:t>
      </w:r>
      <w:r w:rsidR="00CA2FB6" w:rsidRPr="009B01ED">
        <w:rPr>
          <w:rFonts w:ascii="Times New Roman" w:hAnsi="Times New Roman" w:cs="Times New Roman"/>
          <w:sz w:val="28"/>
        </w:rPr>
        <w:t xml:space="preserve"> = </w:t>
      </w:r>
      <w:r w:rsidR="003731E1" w:rsidRPr="009B01ED">
        <w:rPr>
          <w:rFonts w:ascii="Times New Roman" w:hAnsi="Times New Roman" w:cs="Times New Roman"/>
          <w:sz w:val="28"/>
        </w:rPr>
        <w:t>.095</w:t>
      </w:r>
      <w:r w:rsidR="0057446A" w:rsidRPr="009B01ED">
        <w:rPr>
          <w:rFonts w:ascii="Times New Roman" w:hAnsi="Times New Roman" w:cs="Times New Roman"/>
          <w:sz w:val="28"/>
        </w:rPr>
        <w:br/>
      </w:r>
      <w:r w:rsidR="0057446A" w:rsidRPr="009B01ED">
        <w:rPr>
          <w:rFonts w:ascii="Times New Roman" w:hAnsi="Times New Roman" w:cs="Times New Roman"/>
          <w:b/>
          <w:sz w:val="28"/>
        </w:rPr>
        <w:t>GPA</w:t>
      </w:r>
      <w:r w:rsidR="0057446A" w:rsidRPr="009B01ED">
        <w:rPr>
          <w:rFonts w:ascii="Times New Roman" w:hAnsi="Times New Roman" w:cs="Times New Roman"/>
          <w:sz w:val="28"/>
        </w:rPr>
        <w:t xml:space="preserve"> = 1 – [ 3/12 * I(1,0) + 5/12 * I(3/5, 2/5)</w:t>
      </w:r>
      <w:r w:rsidR="00AC771A" w:rsidRPr="009B01ED">
        <w:rPr>
          <w:rFonts w:ascii="Times New Roman" w:hAnsi="Times New Roman" w:cs="Times New Roman"/>
          <w:sz w:val="28"/>
        </w:rPr>
        <w:t>+ 4/12 * I(0,1)</w:t>
      </w:r>
      <w:r w:rsidR="001E64F2" w:rsidRPr="009B01ED">
        <w:rPr>
          <w:rFonts w:ascii="Times New Roman" w:hAnsi="Times New Roman" w:cs="Times New Roman"/>
          <w:sz w:val="28"/>
        </w:rPr>
        <w:t xml:space="preserve"> </w:t>
      </w:r>
      <w:r w:rsidR="00AC771A" w:rsidRPr="009B01ED">
        <w:rPr>
          <w:rFonts w:ascii="Times New Roman" w:hAnsi="Times New Roman" w:cs="Times New Roman"/>
          <w:sz w:val="28"/>
        </w:rPr>
        <w:t>]</w:t>
      </w:r>
      <w:r w:rsidR="00CA2FB6" w:rsidRPr="009B01ED">
        <w:rPr>
          <w:rFonts w:ascii="Times New Roman" w:hAnsi="Times New Roman" w:cs="Times New Roman"/>
          <w:sz w:val="28"/>
        </w:rPr>
        <w:t xml:space="preserve"> = </w:t>
      </w:r>
      <w:r w:rsidR="003731E1" w:rsidRPr="009B01ED">
        <w:rPr>
          <w:rFonts w:ascii="Times New Roman" w:hAnsi="Times New Roman" w:cs="Times New Roman"/>
          <w:sz w:val="28"/>
        </w:rPr>
        <w:t>0</w:t>
      </w:r>
      <w:r w:rsidR="00CA2FB6" w:rsidRPr="009B01ED">
        <w:rPr>
          <w:rFonts w:ascii="Times New Roman" w:hAnsi="Times New Roman" w:cs="Times New Roman"/>
          <w:sz w:val="28"/>
        </w:rPr>
        <w:t>.595</w:t>
      </w:r>
    </w:p>
    <w:p w:rsidR="00AC0720" w:rsidRPr="009B01ED" w:rsidRDefault="00AC0720" w:rsidP="00654144">
      <w:pPr>
        <w:pStyle w:val="ListParagraph"/>
        <w:rPr>
          <w:rFonts w:ascii="Times New Roman" w:hAnsi="Times New Roman" w:cs="Times New Roman"/>
          <w:b/>
          <w:sz w:val="28"/>
        </w:rPr>
      </w:pPr>
      <w:r w:rsidRPr="009B01ED">
        <w:rPr>
          <w:rFonts w:ascii="Times New Roman" w:hAnsi="Times New Roman" w:cs="Times New Roman"/>
          <w:b/>
          <w:sz w:val="28"/>
        </w:rPr>
        <w:lastRenderedPageBreak/>
        <w:br/>
        <w:t>Step 2:</w:t>
      </w:r>
    </w:p>
    <w:p w:rsidR="003731E1" w:rsidRPr="009B01ED" w:rsidRDefault="003731E1" w:rsidP="00654144">
      <w:pPr>
        <w:pStyle w:val="ListParagraph"/>
        <w:rPr>
          <w:rFonts w:ascii="Times New Roman" w:hAnsi="Times New Roman" w:cs="Times New Roman"/>
          <w:b/>
          <w:sz w:val="28"/>
        </w:rPr>
      </w:pPr>
      <w:r w:rsidRPr="009B01ED">
        <w:rPr>
          <w:rFonts w:ascii="Times New Roman" w:hAnsi="Times New Roman" w:cs="Times New Roman"/>
          <w:b/>
          <w:sz w:val="28"/>
        </w:rPr>
        <w:t>University</w:t>
      </w:r>
      <w:r w:rsidRPr="009B01ED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B01ED">
        <w:rPr>
          <w:rFonts w:ascii="Times New Roman" w:hAnsi="Times New Roman" w:cs="Times New Roman"/>
          <w:sz w:val="28"/>
        </w:rPr>
        <w:t>I(</w:t>
      </w:r>
      <w:proofErr w:type="gramEnd"/>
      <w:r w:rsidRPr="009B01ED">
        <w:rPr>
          <w:rFonts w:ascii="Times New Roman" w:hAnsi="Times New Roman" w:cs="Times New Roman"/>
          <w:sz w:val="28"/>
        </w:rPr>
        <w:t>3/5,2/5) – [</w:t>
      </w:r>
      <w:r w:rsidR="005C551B" w:rsidRPr="009B01ED">
        <w:rPr>
          <w:rFonts w:ascii="Times New Roman" w:hAnsi="Times New Roman" w:cs="Times New Roman"/>
          <w:sz w:val="28"/>
        </w:rPr>
        <w:t>2/5 * I(1/2,1/2)</w:t>
      </w:r>
      <w:r w:rsidR="00785E9F" w:rsidRPr="009B01ED">
        <w:rPr>
          <w:rFonts w:ascii="Times New Roman" w:hAnsi="Times New Roman" w:cs="Times New Roman"/>
          <w:sz w:val="28"/>
        </w:rPr>
        <w:t xml:space="preserve"> </w:t>
      </w:r>
      <w:r w:rsidR="005C551B" w:rsidRPr="009B01ED">
        <w:rPr>
          <w:rFonts w:ascii="Times New Roman" w:hAnsi="Times New Roman" w:cs="Times New Roman"/>
          <w:sz w:val="28"/>
        </w:rPr>
        <w:t>+</w:t>
      </w:r>
      <w:r w:rsidR="00785E9F" w:rsidRPr="009B01ED">
        <w:rPr>
          <w:rFonts w:ascii="Times New Roman" w:hAnsi="Times New Roman" w:cs="Times New Roman"/>
          <w:sz w:val="28"/>
        </w:rPr>
        <w:t xml:space="preserve"> </w:t>
      </w:r>
      <w:r w:rsidR="005C551B" w:rsidRPr="009B01ED">
        <w:rPr>
          <w:rFonts w:ascii="Times New Roman" w:hAnsi="Times New Roman" w:cs="Times New Roman"/>
          <w:sz w:val="28"/>
        </w:rPr>
        <w:t xml:space="preserve">1/5 * I(1,0) + </w:t>
      </w:r>
      <w:r w:rsidR="00FE4307" w:rsidRPr="009B01ED">
        <w:rPr>
          <w:rFonts w:ascii="Times New Roman" w:hAnsi="Times New Roman" w:cs="Times New Roman"/>
          <w:sz w:val="28"/>
        </w:rPr>
        <w:t>2/5 * I(1/2,1/2)</w:t>
      </w:r>
      <w:r w:rsidRPr="009B01ED">
        <w:rPr>
          <w:rFonts w:ascii="Times New Roman" w:hAnsi="Times New Roman" w:cs="Times New Roman"/>
          <w:sz w:val="28"/>
        </w:rPr>
        <w:t xml:space="preserve"> ] = </w:t>
      </w:r>
      <w:r w:rsidR="008670E9" w:rsidRPr="009B01ED">
        <w:rPr>
          <w:rFonts w:ascii="Times New Roman" w:hAnsi="Times New Roman" w:cs="Times New Roman"/>
          <w:sz w:val="28"/>
        </w:rPr>
        <w:t>0.972</w:t>
      </w:r>
      <w:r w:rsidR="00CB040E" w:rsidRPr="009B01ED">
        <w:rPr>
          <w:rFonts w:ascii="Times New Roman" w:hAnsi="Times New Roman" w:cs="Times New Roman"/>
          <w:sz w:val="28"/>
        </w:rPr>
        <w:t xml:space="preserve"> – 0.8 =0.172</w:t>
      </w:r>
    </w:p>
    <w:p w:rsidR="003731E1" w:rsidRDefault="003731E1" w:rsidP="00654144">
      <w:pPr>
        <w:pStyle w:val="ListParagraph"/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b/>
          <w:sz w:val="28"/>
        </w:rPr>
        <w:t xml:space="preserve">Published </w:t>
      </w:r>
      <w:r w:rsidRPr="009B01ED">
        <w:rPr>
          <w:rFonts w:ascii="Times New Roman" w:hAnsi="Times New Roman" w:cs="Times New Roman"/>
          <w:sz w:val="28"/>
        </w:rPr>
        <w:t>=</w:t>
      </w:r>
      <w:r w:rsidR="00192642" w:rsidRPr="009B01ED">
        <w:rPr>
          <w:rFonts w:ascii="Times New Roman" w:hAnsi="Times New Roman" w:cs="Times New Roman"/>
          <w:sz w:val="28"/>
        </w:rPr>
        <w:t xml:space="preserve"> I(3/5,2/5)</w:t>
      </w:r>
      <w:r w:rsidR="00192642" w:rsidRPr="009B01ED">
        <w:rPr>
          <w:rFonts w:ascii="Times New Roman" w:hAnsi="Times New Roman" w:cs="Times New Roman"/>
          <w:b/>
          <w:sz w:val="28"/>
        </w:rPr>
        <w:t>-</w:t>
      </w:r>
      <w:r w:rsidRPr="009B01ED">
        <w:rPr>
          <w:rFonts w:ascii="Times New Roman" w:hAnsi="Times New Roman" w:cs="Times New Roman"/>
          <w:b/>
          <w:sz w:val="28"/>
        </w:rPr>
        <w:t xml:space="preserve"> </w:t>
      </w:r>
      <w:r w:rsidR="006C0EF3" w:rsidRPr="009B01ED">
        <w:rPr>
          <w:rFonts w:ascii="Times New Roman" w:hAnsi="Times New Roman" w:cs="Times New Roman"/>
          <w:sz w:val="28"/>
        </w:rPr>
        <w:t>[</w:t>
      </w:r>
      <w:r w:rsidR="00785E9F" w:rsidRPr="009B01ED">
        <w:rPr>
          <w:rFonts w:ascii="Times New Roman" w:hAnsi="Times New Roman" w:cs="Times New Roman"/>
          <w:sz w:val="28"/>
        </w:rPr>
        <w:t>2/5 * I(1,0) + 3/5 * I(1/3, 2/3)</w:t>
      </w:r>
      <w:r w:rsidR="006C0EF3" w:rsidRPr="009B01ED">
        <w:rPr>
          <w:rFonts w:ascii="Times New Roman" w:hAnsi="Times New Roman" w:cs="Times New Roman"/>
          <w:sz w:val="28"/>
        </w:rPr>
        <w:t xml:space="preserve">] = </w:t>
      </w:r>
      <w:r w:rsidR="000C7545" w:rsidRPr="009B01ED">
        <w:rPr>
          <w:rFonts w:ascii="Times New Roman" w:hAnsi="Times New Roman" w:cs="Times New Roman"/>
          <w:sz w:val="28"/>
        </w:rPr>
        <w:t xml:space="preserve">0.972 - 0.5436 =  </w:t>
      </w:r>
      <w:r w:rsidR="003E10E3" w:rsidRPr="009B01ED">
        <w:rPr>
          <w:rFonts w:ascii="Times New Roman" w:hAnsi="Times New Roman" w:cs="Times New Roman"/>
          <w:sz w:val="28"/>
        </w:rPr>
        <w:t>0.4284</w:t>
      </w:r>
      <w:r w:rsidR="00197938" w:rsidRPr="009B01ED">
        <w:rPr>
          <w:rFonts w:ascii="Times New Roman" w:hAnsi="Times New Roman" w:cs="Times New Roman"/>
          <w:sz w:val="28"/>
        </w:rPr>
        <w:br/>
      </w:r>
      <w:proofErr w:type="spellStart"/>
      <w:r w:rsidR="00197938" w:rsidRPr="009B01ED">
        <w:rPr>
          <w:rFonts w:ascii="Times New Roman" w:hAnsi="Times New Roman" w:cs="Times New Roman"/>
          <w:b/>
          <w:sz w:val="28"/>
        </w:rPr>
        <w:t>Reco</w:t>
      </w:r>
      <w:proofErr w:type="spellEnd"/>
      <w:r w:rsidR="00197938" w:rsidRPr="009B01ED">
        <w:rPr>
          <w:rFonts w:ascii="Times New Roman" w:hAnsi="Times New Roman" w:cs="Times New Roman"/>
          <w:sz w:val="28"/>
        </w:rPr>
        <w:t xml:space="preserve"> =</w:t>
      </w:r>
      <w:r w:rsidR="00A33643" w:rsidRPr="009B01ED">
        <w:rPr>
          <w:rFonts w:ascii="Times New Roman" w:hAnsi="Times New Roman" w:cs="Times New Roman"/>
          <w:sz w:val="28"/>
        </w:rPr>
        <w:t xml:space="preserve"> I(3/5,2/5) – [1 * I(3/5,2/5)] =</w:t>
      </w:r>
      <w:r w:rsidR="00197938" w:rsidRPr="009B01ED">
        <w:rPr>
          <w:rFonts w:ascii="Times New Roman" w:hAnsi="Times New Roman" w:cs="Times New Roman"/>
          <w:sz w:val="28"/>
        </w:rPr>
        <w:t xml:space="preserve"> 0</w:t>
      </w:r>
    </w:p>
    <w:p w:rsidR="009B01ED" w:rsidRDefault="009B01ED" w:rsidP="00654144">
      <w:pPr>
        <w:pStyle w:val="ListParagraph"/>
        <w:rPr>
          <w:rFonts w:ascii="Times New Roman" w:hAnsi="Times New Roman" w:cs="Times New Roman"/>
          <w:sz w:val="28"/>
        </w:rPr>
      </w:pPr>
    </w:p>
    <w:p w:rsidR="009B01ED" w:rsidRDefault="009B01ED" w:rsidP="00654144">
      <w:pPr>
        <w:pStyle w:val="ListParagraph"/>
        <w:rPr>
          <w:rFonts w:ascii="Times New Roman" w:hAnsi="Times New Roman" w:cs="Times New Roman"/>
          <w:sz w:val="28"/>
        </w:rPr>
      </w:pPr>
    </w:p>
    <w:p w:rsidR="009B01ED" w:rsidRPr="009B01ED" w:rsidRDefault="009B01ED" w:rsidP="00654144">
      <w:pPr>
        <w:pStyle w:val="ListParagraph"/>
        <w:rPr>
          <w:rFonts w:ascii="Times New Roman" w:hAnsi="Times New Roman" w:cs="Times New Roman"/>
          <w:sz w:val="28"/>
        </w:rPr>
      </w:pPr>
    </w:p>
    <w:p w:rsidR="00197938" w:rsidRDefault="00197938" w:rsidP="00654144">
      <w:pPr>
        <w:pStyle w:val="ListParagraph"/>
      </w:pPr>
    </w:p>
    <w:p w:rsidR="009C438C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8pt;margin-top:6.75pt;width:120.75pt;height:27pt;z-index:251658240">
            <v:textbox>
              <w:txbxContent>
                <w:p w:rsidR="009E501B" w:rsidRDefault="009E501B" w:rsidP="009E501B">
                  <w:pPr>
                    <w:jc w:val="center"/>
                  </w:pPr>
                  <w:r>
                    <w:t>GPA</w:t>
                  </w:r>
                </w:p>
              </w:txbxContent>
            </v:textbox>
          </v:shape>
        </w:pict>
      </w:r>
    </w:p>
    <w:p w:rsidR="009C438C" w:rsidRDefault="009C438C" w:rsidP="00654144">
      <w:pPr>
        <w:pStyle w:val="ListParagraph"/>
        <w:rPr>
          <w:b/>
        </w:rPr>
      </w:pPr>
    </w:p>
    <w:p w:rsidR="003731E1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28pt;margin-top:2.85pt;width:123.75pt;height:42pt;z-index:251667456" o:connectortype="straight">
            <v:stroke endarrow="block"/>
          </v:shape>
        </w:pict>
      </w:r>
      <w:r>
        <w:rPr>
          <w:b/>
          <w:noProof/>
        </w:rPr>
        <w:pict>
          <v:shape id="_x0000_s1035" type="#_x0000_t32" style="position:absolute;left:0;text-align:left;margin-left:105.75pt;margin-top:2.85pt;width:121.5pt;height:42pt;flip:x;z-index:251666432" o:connectortype="straight">
            <v:stroke endarrow="block"/>
          </v:shape>
        </w:pict>
      </w:r>
      <w:r>
        <w:rPr>
          <w:b/>
          <w:noProof/>
        </w:rPr>
        <w:pict>
          <v:shape id="_x0000_s1032" type="#_x0000_t32" style="position:absolute;left:0;text-align:left;margin-left:227.25pt;margin-top:2.85pt;width:.75pt;height:42pt;z-index:251663360" o:connectortype="straight">
            <v:stroke endarrow="block"/>
          </v:shape>
        </w:pict>
      </w:r>
    </w:p>
    <w:p w:rsidR="003731E1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 id="_x0000_s1039" type="#_x0000_t202" style="position:absolute;left:0;text-align:left;margin-left:212.25pt;margin-top:174.15pt;width:36.75pt;height:20.25pt;z-index:251670528">
            <v:textbox>
              <w:txbxContent>
                <w:p w:rsidR="00457C3E" w:rsidRDefault="009F0459" w:rsidP="009F0459">
                  <w:pPr>
                    <w:jc w:val="center"/>
                  </w:pPr>
                  <w:r>
                    <w:t>P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7" type="#_x0000_t32" style="position:absolute;left:0;text-align:left;margin-left:105.75pt;margin-top:57.15pt;width:121.5pt;height:38.25pt;flip:x;z-index:251668480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left:0;text-align:left;margin-left:228pt;margin-top:119.4pt;width:0;height:54.7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left:0;text-align:left;margin-left:228pt;margin-top:57.15pt;width:0;height:38.25pt;z-index:251664384" o:connectortype="straight">
            <v:stroke endarrow="block"/>
          </v:shape>
        </w:pict>
      </w:r>
      <w:r>
        <w:rPr>
          <w:b/>
          <w:noProof/>
        </w:rPr>
        <w:pict>
          <v:shape id="_x0000_s1031" type="#_x0000_t202" style="position:absolute;left:0;text-align:left;margin-left:168pt;margin-top:95.4pt;width:120.75pt;height:24pt;z-index:251662336">
            <v:textbox>
              <w:txbxContent>
                <w:p w:rsidR="00534A13" w:rsidRDefault="00E9106F" w:rsidP="00534A13">
                  <w:pPr>
                    <w:jc w:val="center"/>
                  </w:pPr>
                  <w:r>
                    <w:t>UNIVERSITY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9" type="#_x0000_t202" style="position:absolute;left:0;text-align:left;margin-left:168pt;margin-top:29.4pt;width:120.75pt;height:27.75pt;z-index:251660288">
            <v:textbox>
              <w:txbxContent>
                <w:p w:rsidR="009E501B" w:rsidRDefault="001F13A4" w:rsidP="001F13A4">
                  <w:pPr>
                    <w:jc w:val="center"/>
                  </w:pPr>
                  <w:r>
                    <w:t>PUBLISHED</w:t>
                  </w:r>
                </w:p>
              </w:txbxContent>
            </v:textbox>
          </v:shape>
        </w:pict>
      </w:r>
      <w:r w:rsidR="008B721F">
        <w:rPr>
          <w:b/>
        </w:rPr>
        <w:tab/>
      </w:r>
      <w:r w:rsidR="008B721F">
        <w:rPr>
          <w:b/>
        </w:rPr>
        <w:tab/>
      </w:r>
      <w:r w:rsidR="008B721F">
        <w:rPr>
          <w:b/>
        </w:rPr>
        <w:tab/>
        <w:t>4</w:t>
      </w:r>
      <w:r w:rsidR="008B721F">
        <w:rPr>
          <w:b/>
        </w:rPr>
        <w:tab/>
        <w:t xml:space="preserve">             3.6</w:t>
      </w:r>
      <w:r w:rsidR="008B721F">
        <w:rPr>
          <w:b/>
        </w:rPr>
        <w:tab/>
        <w:t>3.3</w:t>
      </w:r>
    </w:p>
    <w:p w:rsidR="00810500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 id="_x0000_s1030" type="#_x0000_t202" style="position:absolute;left:0;text-align:left;margin-left:337.5pt;margin-top:14pt;width:33.75pt;height:20.25pt;z-index:251661312">
            <v:textbox>
              <w:txbxContent>
                <w:p w:rsidR="009E501B" w:rsidRDefault="00810500" w:rsidP="00810500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81pt;margin-top:14pt;width:33.75pt;height:20.25pt;z-index:251659264">
            <v:textbox>
              <w:txbxContent>
                <w:p w:rsidR="009E501B" w:rsidRDefault="00810500" w:rsidP="00810500">
                  <w:pPr>
                    <w:jc w:val="center"/>
                  </w:pPr>
                  <w:r>
                    <w:t>P</w:t>
                  </w:r>
                </w:p>
              </w:txbxContent>
            </v:textbox>
          </v:shape>
        </w:pict>
      </w:r>
    </w:p>
    <w:p w:rsidR="00810500" w:rsidRDefault="00810500" w:rsidP="00654144">
      <w:pPr>
        <w:pStyle w:val="ListParagraph"/>
        <w:rPr>
          <w:b/>
        </w:rPr>
      </w:pPr>
    </w:p>
    <w:p w:rsidR="00810500" w:rsidRDefault="00810500" w:rsidP="00654144">
      <w:pPr>
        <w:pStyle w:val="ListParagraph"/>
        <w:rPr>
          <w:b/>
        </w:rPr>
      </w:pPr>
    </w:p>
    <w:p w:rsidR="00810500" w:rsidRDefault="00E455D9" w:rsidP="00654144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Yes</w:t>
      </w:r>
      <w:r w:rsidR="009C2FEA">
        <w:rPr>
          <w:b/>
        </w:rPr>
        <w:tab/>
        <w:t xml:space="preserve">                     No</w:t>
      </w:r>
    </w:p>
    <w:p w:rsidR="00810500" w:rsidRDefault="00810500" w:rsidP="00654144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0500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 id="_x0000_s1038" type="#_x0000_t202" style="position:absolute;left:0;text-align:left;margin-left:81pt;margin-top:2.75pt;width:33.75pt;height:19.5pt;z-index:251669504">
            <v:textbox>
              <w:txbxContent>
                <w:p w:rsidR="009F5B6C" w:rsidRDefault="00E455D9" w:rsidP="00E455D9">
                  <w:pPr>
                    <w:jc w:val="center"/>
                  </w:pPr>
                  <w:r>
                    <w:t>P</w:t>
                  </w:r>
                </w:p>
              </w:txbxContent>
            </v:textbox>
          </v:shape>
        </w:pict>
      </w:r>
    </w:p>
    <w:p w:rsidR="007A46A9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 id="_x0000_s1043" type="#_x0000_t32" style="position:absolute;left:0;text-align:left;margin-left:228pt;margin-top:11.35pt;width:129pt;height:54.75pt;z-index:251674624" o:connectortype="straight">
            <v:stroke endarrow="block"/>
          </v:shape>
        </w:pict>
      </w:r>
      <w:r>
        <w:rPr>
          <w:b/>
          <w:noProof/>
        </w:rPr>
        <w:pict>
          <v:shape id="_x0000_s1042" type="#_x0000_t32" style="position:absolute;left:0;text-align:left;margin-left:105.75pt;margin-top:11.35pt;width:122.25pt;height:49.5pt;flip:x;z-index:251673600" o:connectortype="straight">
            <v:stroke endarrow="block"/>
          </v:shape>
        </w:pict>
      </w:r>
    </w:p>
    <w:p w:rsidR="007A46A9" w:rsidRDefault="007A46A9" w:rsidP="00654144">
      <w:pPr>
        <w:pStyle w:val="ListParagraph"/>
        <w:rPr>
          <w:b/>
        </w:rPr>
      </w:pPr>
    </w:p>
    <w:p w:rsidR="007A46A9" w:rsidRDefault="007A46A9" w:rsidP="00654144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  <w:t xml:space="preserve">    Rank 1</w:t>
      </w:r>
      <w:r>
        <w:rPr>
          <w:b/>
        </w:rPr>
        <w:tab/>
        <w:t xml:space="preserve">       Rank 2</w:t>
      </w:r>
      <w:r w:rsidR="009F0459">
        <w:rPr>
          <w:b/>
        </w:rPr>
        <w:tab/>
      </w:r>
      <w:r w:rsidR="009F0459">
        <w:rPr>
          <w:b/>
        </w:rPr>
        <w:tab/>
        <w:t xml:space="preserve">      Rank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55BCC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 id="_x0000_s1040" type="#_x0000_t202" style="position:absolute;left:0;text-align:left;margin-left:80.25pt;margin-top:14.5pt;width:34.5pt;height:21pt;z-index:251671552">
            <v:textbox>
              <w:txbxContent>
                <w:p w:rsidR="00457C3E" w:rsidRDefault="009F0459" w:rsidP="00B700C8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5BCC" w:rsidRDefault="004B12A1" w:rsidP="00654144">
      <w:pPr>
        <w:pStyle w:val="ListParagraph"/>
        <w:rPr>
          <w:b/>
        </w:rPr>
      </w:pPr>
      <w:r>
        <w:rPr>
          <w:b/>
          <w:noProof/>
        </w:rPr>
        <w:pict>
          <v:shape id="_x0000_s1041" type="#_x0000_t202" style="position:absolute;left:0;text-align:left;margin-left:341.25pt;margin-top:4.3pt;width:34.5pt;height:20.25pt;z-index:251672576">
            <v:textbox>
              <w:txbxContent>
                <w:p w:rsidR="00457C3E" w:rsidRDefault="009F0459" w:rsidP="00B700C8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5BCC" w:rsidRDefault="00155BCC" w:rsidP="00654144">
      <w:pPr>
        <w:pStyle w:val="ListParagraph"/>
        <w:rPr>
          <w:b/>
        </w:rPr>
      </w:pPr>
    </w:p>
    <w:p w:rsidR="009B01ED" w:rsidRPr="009B01ED" w:rsidRDefault="009B01ED" w:rsidP="009B01E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9B01ED" w:rsidRPr="009B01ED" w:rsidRDefault="009B01ED" w:rsidP="009B01E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155BCC" w:rsidRPr="009B01ED" w:rsidRDefault="00155BCC" w:rsidP="00155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b/>
          <w:sz w:val="28"/>
        </w:rPr>
        <w:t>C)</w:t>
      </w:r>
      <w:r w:rsidR="000F4FA8" w:rsidRPr="009B01ED">
        <w:rPr>
          <w:rFonts w:ascii="Times New Roman" w:hAnsi="Times New Roman" w:cs="Times New Roman"/>
          <w:b/>
          <w:sz w:val="28"/>
        </w:rPr>
        <w:t xml:space="preserve"> </w:t>
      </w:r>
      <w:r w:rsidR="000F4FA8" w:rsidRPr="009B01ED">
        <w:rPr>
          <w:rFonts w:ascii="Times New Roman" w:hAnsi="Times New Roman" w:cs="Times New Roman"/>
          <w:sz w:val="28"/>
        </w:rPr>
        <w:t xml:space="preserve">The tree is different from the one given. </w:t>
      </w:r>
      <w:r w:rsidR="000F4FA8" w:rsidRPr="009B01ED">
        <w:rPr>
          <w:rFonts w:ascii="Times New Roman" w:hAnsi="Times New Roman" w:cs="Times New Roman"/>
          <w:b/>
          <w:sz w:val="28"/>
        </w:rPr>
        <w:t>No. 1</w:t>
      </w:r>
      <w:r w:rsidR="000F4FA8" w:rsidRPr="009B01ED">
        <w:rPr>
          <w:rFonts w:ascii="Times New Roman" w:hAnsi="Times New Roman" w:cs="Times New Roman"/>
          <w:sz w:val="28"/>
        </w:rPr>
        <w:t xml:space="preserve"> for example, the given tree will first go down the tree on the branch good recommendation. Then classify</w:t>
      </w:r>
      <w:r w:rsidR="00B94109" w:rsidRPr="009B01ED">
        <w:rPr>
          <w:rFonts w:ascii="Times New Roman" w:hAnsi="Times New Roman" w:cs="Times New Roman"/>
          <w:sz w:val="28"/>
        </w:rPr>
        <w:t xml:space="preserve"> using the GPA.</w:t>
      </w:r>
      <w:r w:rsidR="00D729CB" w:rsidRPr="009B01ED">
        <w:rPr>
          <w:rFonts w:ascii="Times New Roman" w:hAnsi="Times New Roman" w:cs="Times New Roman"/>
          <w:sz w:val="28"/>
        </w:rPr>
        <w:t xml:space="preserve"> In the decision tree above. The data point will classify in the first step itself as positive.</w:t>
      </w:r>
      <w:ins w:id="0" w:author="sachinsri12345" w:date="2014-12-11T10:13:00Z">
        <w:r w:rsidR="007671BE" w:rsidRPr="009B01ED">
          <w:rPr>
            <w:rFonts w:ascii="Times New Roman" w:hAnsi="Times New Roman" w:cs="Times New Roman"/>
            <w:sz w:val="28"/>
          </w:rPr>
          <w:t xml:space="preserve"> </w:t>
        </w:r>
      </w:ins>
    </w:p>
    <w:p w:rsidR="002571C7" w:rsidRDefault="002571C7" w:rsidP="002571C7">
      <w:pPr>
        <w:pStyle w:val="ListParagraph"/>
        <w:ind w:left="1080"/>
      </w:pPr>
    </w:p>
    <w:p w:rsidR="009B01ED" w:rsidRDefault="009B01ED" w:rsidP="002571C7">
      <w:pPr>
        <w:pStyle w:val="ListParagraph"/>
        <w:ind w:left="1080"/>
      </w:pPr>
    </w:p>
    <w:p w:rsidR="009B01ED" w:rsidRDefault="009B01ED" w:rsidP="002571C7">
      <w:pPr>
        <w:pStyle w:val="ListParagraph"/>
        <w:ind w:left="1080"/>
      </w:pPr>
    </w:p>
    <w:p w:rsidR="009B01ED" w:rsidRDefault="009B01ED" w:rsidP="002571C7">
      <w:pPr>
        <w:pStyle w:val="ListParagraph"/>
        <w:ind w:left="1080"/>
      </w:pPr>
    </w:p>
    <w:p w:rsidR="009B01ED" w:rsidRDefault="009B01ED" w:rsidP="002571C7">
      <w:pPr>
        <w:pStyle w:val="ListParagraph"/>
        <w:ind w:left="1080"/>
      </w:pPr>
    </w:p>
    <w:p w:rsidR="009B01ED" w:rsidRDefault="009B01ED" w:rsidP="002571C7">
      <w:pPr>
        <w:pStyle w:val="ListParagraph"/>
        <w:ind w:left="1080"/>
      </w:pPr>
    </w:p>
    <w:p w:rsidR="009B01ED" w:rsidRPr="009B01ED" w:rsidRDefault="009B01ED" w:rsidP="002571C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sz w:val="28"/>
        </w:rPr>
        <w:t xml:space="preserve">2. </w:t>
      </w:r>
    </w:p>
    <w:p w:rsidR="009B01ED" w:rsidRDefault="009B01ED" w:rsidP="002571C7">
      <w:pPr>
        <w:pStyle w:val="ListParagraph"/>
        <w:ind w:left="1080"/>
      </w:pPr>
    </w:p>
    <w:p w:rsidR="00000000" w:rsidRDefault="004B12A1">
      <w:pPr>
        <w:ind w:left="720"/>
        <w:outlineLvl w:val="0"/>
        <w:rPr>
          <w:ins w:id="1" w:author="sachinsri12345" w:date="2014-12-11T10:13:00Z"/>
        </w:rPr>
        <w:pPrChange w:id="2" w:author="sachinsri12345" w:date="2014-12-11T10:16:00Z">
          <w:pPr>
            <w:pStyle w:val="ListParagraph"/>
            <w:numPr>
              <w:numId w:val="3"/>
            </w:numPr>
            <w:ind w:left="1080" w:hanging="360"/>
          </w:pPr>
        </w:pPrChange>
      </w:pPr>
      <w:r>
        <w:rPr>
          <w:noProof/>
        </w:rPr>
        <w:pict>
          <v:shape id="_x0000_s1096" type="#_x0000_t202" style="position:absolute;left:0;text-align:left;margin-left:206.25pt;margin-top:24.25pt;width:16.5pt;height:16.9pt;z-index:251721728" stroked="f">
            <v:textbox style="mso-next-textbox:#_x0000_s1096">
              <w:txbxContent>
                <w:p w:rsidR="001E707A" w:rsidRDefault="001E707A" w:rsidP="001E707A">
                  <w: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left:0;text-align:left;margin-left:121.5pt;margin-top:6.65pt;width:353.25pt;height:209.65pt;z-index:251713536" o:connectortype="straight" strokeweight="1pt">
            <v:stroke dashstyle="dash"/>
          </v:shape>
        </w:pict>
      </w:r>
      <w:r>
        <w:rPr>
          <w:noProof/>
        </w:rPr>
        <w:pict>
          <v:shape id="_x0000_s1045" type="#_x0000_t32" style="position:absolute;left:0;text-align:left;margin-left:228pt;margin-top:2.15pt;width:3.75pt;height:339.75pt;z-index:251675648" o:connectortype="straight">
            <v:stroke startarrow="block" endarrow="block"/>
          </v:shape>
        </w:pict>
      </w:r>
      <w:r>
        <w:rPr>
          <w:noProof/>
        </w:rPr>
        <w:pict>
          <v:shape id="_x0000_s1077" type="#_x0000_t32" style="position:absolute;left:0;text-align:left;margin-left:55.5pt;margin-top:11.9pt;width:407.25pt;height:248.25pt;z-index:251705344" o:connectortype="straight"/>
        </w:pict>
      </w:r>
      <w:r>
        <w:rPr>
          <w:noProof/>
        </w:rPr>
        <w:pict>
          <v:shape id="_x0000_s1078" type="#_x0000_t32" style="position:absolute;left:0;text-align:left;margin-left:212.25pt;margin-top:16.4pt;width:262.5pt;height:159pt;z-index:251706368" o:connectortype="straight"/>
        </w:pict>
      </w:r>
      <w:r>
        <w:rPr>
          <w:noProof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75" type="#_x0000_t11" style="position:absolute;left:0;text-align:left;margin-left:264.75pt;margin-top:24.25pt;width:9pt;height:7.15pt;z-index:251703296"/>
        </w:pict>
      </w:r>
      <w:r w:rsidR="00CF4B6F">
        <w:tab/>
      </w:r>
      <w:r w:rsidR="00CF4B6F">
        <w:tab/>
      </w:r>
      <w:r w:rsidR="00CF4B6F">
        <w:tab/>
        <w:t xml:space="preserve">             X2</w:t>
      </w:r>
    </w:p>
    <w:p w:rsidR="007671BE" w:rsidRDefault="004B12A1" w:rsidP="007671BE">
      <w:pPr>
        <w:ind w:left="720"/>
      </w:pPr>
      <w:r>
        <w:rPr>
          <w:noProof/>
        </w:rPr>
        <w:pict>
          <v:shape id="_x0000_s1051" type="#_x0000_t32" style="position:absolute;left:0;text-align:left;margin-left:396.75pt;margin-top:141.7pt;width:0;height:10.5pt;z-index:251680768" o:connectortype="straight"/>
        </w:pict>
      </w:r>
      <w:r>
        <w:rPr>
          <w:noProof/>
        </w:rPr>
        <w:pict>
          <v:shape id="_x0000_s1060" type="#_x0000_t32" style="position:absolute;left:0;text-align:left;margin-left:223.5pt;margin-top:67.45pt;width:9.75pt;height:0;z-index:251687936" o:connectortype="straight"/>
        </w:pict>
      </w:r>
      <w:r>
        <w:rPr>
          <w:noProof/>
        </w:rPr>
        <w:pict>
          <v:shape id="_x0000_s1061" type="#_x0000_t32" style="position:absolute;left:0;text-align:left;margin-left:223.5pt;margin-top:44.95pt;width:9.75pt;height:0;z-index:251688960" o:connectortype="straight"/>
        </w:pict>
      </w:r>
      <w:r>
        <w:rPr>
          <w:noProof/>
        </w:rPr>
        <w:pict>
          <v:shape id="_x0000_s1062" type="#_x0000_t32" style="position:absolute;left:0;text-align:left;margin-left:222.75pt;margin-top:22.45pt;width:9.75pt;height:0;z-index:251689984" o:connectortype="straight"/>
        </w:pict>
      </w:r>
      <w:r>
        <w:rPr>
          <w:noProof/>
        </w:rPr>
        <w:pict>
          <v:shape id="_x0000_s1063" type="#_x0000_t32" style="position:absolute;left:0;text-align:left;margin-left:222.75pt;margin-top:.7pt;width:9.75pt;height:0;z-index:251691008" o:connectortype="straight"/>
        </w:pict>
      </w:r>
      <w:r>
        <w:rPr>
          <w:noProof/>
        </w:rPr>
        <w:pict>
          <v:shape id="_x0000_s1074" type="#_x0000_t11" style="position:absolute;left:0;text-align:left;margin-left:264.75pt;margin-top:21.3pt;width:9pt;height:7.15pt;z-index:251702272"/>
        </w:pict>
      </w:r>
      <w:r>
        <w:rPr>
          <w:noProof/>
        </w:rPr>
        <w:pict>
          <v:oval id="_x0000_s1087" style="position:absolute;left:0;text-align:left;margin-left:226.5pt;margin-top:144.3pt;width:11.25pt;height:7.15pt;z-index:251712512" strokecolor="red"/>
        </w:pict>
      </w:r>
      <w:r>
        <w:rPr>
          <w:noProof/>
        </w:rPr>
        <w:pict>
          <v:oval id="_x0000_s1086" style="position:absolute;left:0;text-align:left;margin-left:267.75pt;margin-top:165.7pt;width:11.25pt;height:7.15pt;z-index:251711488" strokecolor="red"/>
        </w:pict>
      </w:r>
      <w:r>
        <w:rPr>
          <w:noProof/>
        </w:rPr>
        <w:pict>
          <v:oval id="_x0000_s1085" style="position:absolute;left:0;text-align:left;margin-left:225pt;margin-top:165.7pt;width:11.25pt;height:7.15pt;z-index:251710464" strokecolor="red"/>
        </w:pict>
      </w:r>
      <w:r>
        <w:rPr>
          <w:noProof/>
        </w:rPr>
        <w:pict>
          <v:oval id="_x0000_s1084" style="position:absolute;left:0;text-align:left;margin-left:352.5pt;margin-top:183.7pt;width:11.25pt;height:7.15pt;z-index:251709440" strokecolor="red"/>
        </w:pict>
      </w:r>
      <w:r>
        <w:rPr>
          <w:noProof/>
        </w:rPr>
        <w:pict>
          <v:oval id="_x0000_s1083" style="position:absolute;left:0;text-align:left;margin-left:267.75pt;margin-top:185.2pt;width:11.25pt;height:7.15pt;z-index:251708416" strokecolor="red"/>
        </w:pict>
      </w:r>
      <w:r>
        <w:rPr>
          <w:noProof/>
        </w:rPr>
        <w:pict>
          <v:oval id="_x0000_s1082" style="position:absolute;left:0;text-align:left;margin-left:225pt;margin-top:185.95pt;width:11.25pt;height:7.15pt;z-index:251707392" strokecolor="red"/>
        </w:pict>
      </w:r>
      <w:r>
        <w:rPr>
          <w:noProof/>
        </w:rPr>
        <w:pict>
          <v:oval id="_x0000_s1071" style="position:absolute;left:0;text-align:left;margin-left:222.75pt;margin-top:88.8pt;width:11.25pt;height:7.15pt;z-index:251699200"/>
        </w:pict>
      </w:r>
      <w:r>
        <w:rPr>
          <w:noProof/>
        </w:rPr>
        <w:pict>
          <v:oval id="_x0000_s1072" style="position:absolute;left:0;text-align:left;margin-left:223.5pt;margin-top:114.3pt;width:11.25pt;height:7.15pt;z-index:251700224"/>
        </w:pict>
      </w:r>
      <w:r>
        <w:rPr>
          <w:noProof/>
        </w:rPr>
        <w:pict>
          <v:shape id="_x0000_s1076" type="#_x0000_t11" style="position:absolute;left:0;text-align:left;margin-left:348pt;margin-top:71.2pt;width:9pt;height:7.15pt;z-index:251704320"/>
        </w:pict>
      </w:r>
      <w:r>
        <w:rPr>
          <w:noProof/>
        </w:rPr>
        <w:pict>
          <v:oval id="_x0000_s1073" style="position:absolute;left:0;text-align:left;margin-left:224.25pt;margin-top:142.45pt;width:11.25pt;height:7.15pt;z-index:251701248"/>
        </w:pict>
      </w:r>
      <w:r>
        <w:rPr>
          <w:noProof/>
        </w:rPr>
        <w:pict>
          <v:oval id="_x0000_s1070" style="position:absolute;left:0;text-align:left;margin-left:351.75pt;margin-top:164.95pt;width:11.25pt;height:7.15pt;z-index:251698176"/>
        </w:pict>
      </w:r>
      <w:r>
        <w:rPr>
          <w:noProof/>
        </w:rPr>
        <w:pict>
          <v:shape id="_x0000_s1068" type="#_x0000_t32" style="position:absolute;left:0;text-align:left;margin-left:225pt;margin-top:189.7pt;width:9.75pt;height:0;z-index:251696128" o:connectortype="straight"/>
        </w:pict>
      </w:r>
      <w:r>
        <w:rPr>
          <w:noProof/>
        </w:rPr>
        <w:pict>
          <v:shape id="_x0000_s1067" type="#_x0000_t32" style="position:absolute;left:0;text-align:left;margin-left:225.75pt;margin-top:212.2pt;width:9.75pt;height:0;z-index:251695104" o:connectortype="straight"/>
        </w:pict>
      </w:r>
      <w:r>
        <w:rPr>
          <w:noProof/>
        </w:rPr>
        <w:pict>
          <v:shape id="_x0000_s1066" type="#_x0000_t32" style="position:absolute;left:0;text-align:left;margin-left:225.75pt;margin-top:235.45pt;width:9.75pt;height:0;z-index:251694080" o:connectortype="straight"/>
        </w:pict>
      </w:r>
      <w:r>
        <w:rPr>
          <w:noProof/>
        </w:rPr>
        <w:pict>
          <v:shape id="_x0000_s1065" type="#_x0000_t32" style="position:absolute;left:0;text-align:left;margin-left:225.75pt;margin-top:257.95pt;width:9.75pt;height:0;z-index:251693056" o:connectortype="straight"/>
        </w:pict>
      </w:r>
      <w:r>
        <w:rPr>
          <w:noProof/>
        </w:rPr>
        <w:pict>
          <v:shape id="_x0000_s1064" type="#_x0000_t32" style="position:absolute;left:0;text-align:left;margin-left:225.75pt;margin-top:283.45pt;width:9.75pt;height:0;z-index:251692032" o:connectortype="straight"/>
        </w:pict>
      </w:r>
      <w:r>
        <w:rPr>
          <w:noProof/>
        </w:rPr>
        <w:pict>
          <v:shape id="_x0000_s1069" type="#_x0000_t32" style="position:absolute;left:0;text-align:left;margin-left:225pt;margin-top:169.45pt;width:9.75pt;height:0;z-index:251697152" o:connectortype="straight"/>
        </w:pict>
      </w:r>
      <w:r>
        <w:rPr>
          <w:noProof/>
        </w:rPr>
        <w:pict>
          <v:shape id="_x0000_s1059" type="#_x0000_t32" style="position:absolute;left:0;text-align:left;margin-left:223.5pt;margin-top:93.7pt;width:9.75pt;height:0;z-index:251686912" o:connectortype="straight"/>
        </w:pict>
      </w:r>
      <w:r>
        <w:rPr>
          <w:noProof/>
        </w:rPr>
        <w:pict>
          <v:shape id="_x0000_s1057" type="#_x0000_t32" style="position:absolute;left:0;text-align:left;margin-left:223.5pt;margin-top:119.2pt;width:9.75pt;height:0;z-index:251685888" o:connectortype="straight"/>
        </w:pict>
      </w:r>
      <w:r>
        <w:rPr>
          <w:noProof/>
        </w:rPr>
        <w:pict>
          <v:shape id="_x0000_s1055" type="#_x0000_t32" style="position:absolute;left:0;text-align:left;margin-left:187.5pt;margin-top:141.7pt;width:0;height:10.5pt;z-index:251684864" o:connectortype="straight"/>
        </w:pict>
      </w:r>
      <w:r>
        <w:rPr>
          <w:noProof/>
        </w:rPr>
        <w:pict>
          <v:shape id="_x0000_s1054" type="#_x0000_t32" style="position:absolute;left:0;text-align:left;margin-left:138.75pt;margin-top:141.7pt;width:0;height:10.5pt;z-index:251683840" o:connectortype="straight"/>
        </w:pict>
      </w:r>
      <w:r>
        <w:rPr>
          <w:noProof/>
        </w:rPr>
        <w:pict>
          <v:shape id="_x0000_s1053" type="#_x0000_t32" style="position:absolute;left:0;text-align:left;margin-left:96.75pt;margin-top:140.95pt;width:0;height:10.5pt;z-index:251682816" o:connectortype="straight"/>
        </w:pict>
      </w:r>
      <w:r>
        <w:rPr>
          <w:noProof/>
        </w:rPr>
        <w:pict>
          <v:shape id="_x0000_s1052" type="#_x0000_t32" style="position:absolute;left:0;text-align:left;margin-left:55.5pt;margin-top:142.45pt;width:0;height:10.5pt;z-index:251681792" o:connectortype="straight"/>
        </w:pict>
      </w:r>
      <w:r>
        <w:rPr>
          <w:noProof/>
        </w:rPr>
        <w:pict>
          <v:shape id="_x0000_s1050" type="#_x0000_t32" style="position:absolute;left:0;text-align:left;margin-left:357pt;margin-top:141.7pt;width:0;height:10.5pt;z-index:251679744" o:connectortype="straight"/>
        </w:pict>
      </w:r>
      <w:r>
        <w:rPr>
          <w:noProof/>
        </w:rPr>
        <w:pict>
          <v:shape id="_x0000_s1046" type="#_x0000_t32" style="position:absolute;left:0;text-align:left;margin-left:26.25pt;margin-top:145.45pt;width:443.25pt;height:1.5pt;flip:y;z-index:251676672" o:connectortype="straight">
            <v:stroke startarrow="block" endarrow="block"/>
          </v:shape>
        </w:pict>
      </w:r>
      <w:r>
        <w:rPr>
          <w:noProof/>
        </w:rPr>
        <w:pict>
          <v:shape id="_x0000_s1049" type="#_x0000_t32" style="position:absolute;left:0;text-align:left;margin-left:315pt;margin-top:140.95pt;width:0;height:10.5pt;z-index:251678720" o:connectortype="straight"/>
        </w:pict>
      </w:r>
      <w:r>
        <w:rPr>
          <w:noProof/>
        </w:rPr>
        <w:pict>
          <v:shape id="_x0000_s1048" type="#_x0000_t32" style="position:absolute;left:0;text-align:left;margin-left:273.75pt;margin-top:142.45pt;width:0;height:10.5pt;z-index:251677696" o:connectortype="straight"/>
        </w:pict>
      </w:r>
      <w:ins w:id="3" w:author="sachinsri12345" w:date="2014-12-11T10:13:00Z">
        <w:r w:rsidR="007671BE">
          <w:t xml:space="preserve">  </w:t>
        </w:r>
      </w:ins>
    </w:p>
    <w:p w:rsidR="004C3263" w:rsidRDefault="004B12A1" w:rsidP="008B2180">
      <w:pPr>
        <w:tabs>
          <w:tab w:val="left" w:pos="1200"/>
        </w:tabs>
        <w:ind w:left="720"/>
      </w:pPr>
      <w:r>
        <w:rPr>
          <w:noProof/>
        </w:rPr>
        <w:pict>
          <v:shape id="_x0000_s1095" type="#_x0000_t202" style="position:absolute;left:0;text-align:left;margin-left:206.25pt;margin-top:15.8pt;width:16.5pt;height:16.9pt;z-index:251720704" stroked="f">
            <v:textbox>
              <w:txbxContent>
                <w:p w:rsidR="001E707A" w:rsidRDefault="001E707A" w:rsidP="001E707A">
                  <w:r>
                    <w:t>4</w:t>
                  </w:r>
                </w:p>
              </w:txbxContent>
            </v:textbox>
          </v:shape>
        </w:pict>
      </w:r>
      <w:r w:rsidR="008B2180">
        <w:tab/>
      </w:r>
    </w:p>
    <w:p w:rsidR="004C3263" w:rsidRDefault="004C3263" w:rsidP="007671BE">
      <w:pPr>
        <w:ind w:left="720"/>
      </w:pPr>
    </w:p>
    <w:p w:rsidR="004C3263" w:rsidRDefault="004B12A1" w:rsidP="007671BE">
      <w:pPr>
        <w:ind w:left="720"/>
      </w:pPr>
      <w:r>
        <w:rPr>
          <w:noProof/>
        </w:rPr>
        <w:pict>
          <v:shape id="_x0000_s1094" type="#_x0000_t202" style="position:absolute;left:0;text-align:left;margin-left:206.25pt;margin-top:11.75pt;width:16.5pt;height:16.9pt;z-index:251719680" stroked="f">
            <v:textbox>
              <w:txbxContent>
                <w:p w:rsidR="001E707A" w:rsidRDefault="001E707A" w:rsidP="001E707A">
                  <w:r>
                    <w:t>2</w:t>
                  </w:r>
                </w:p>
              </w:txbxContent>
            </v:textbox>
          </v:shape>
        </w:pict>
      </w:r>
    </w:p>
    <w:p w:rsidR="004C3263" w:rsidRDefault="004B12A1" w:rsidP="007671BE">
      <w:pPr>
        <w:ind w:left="720"/>
      </w:pPr>
      <w:r>
        <w:rPr>
          <w:noProof/>
        </w:rPr>
        <w:pict>
          <v:shape id="_x0000_s1093" type="#_x0000_t202" style="position:absolute;left:0;text-align:left;margin-left:207pt;margin-top:5.8pt;width:16.5pt;height:16.9pt;z-index:251718656" stroked="f">
            <v:textbox>
              <w:txbxContent>
                <w:p w:rsidR="001E707A" w:rsidRDefault="001E707A">
                  <w:r>
                    <w:t>1</w:t>
                  </w:r>
                </w:p>
              </w:txbxContent>
            </v:textbox>
          </v:shape>
        </w:pict>
      </w:r>
      <w:r w:rsidR="00A6195C">
        <w:tab/>
      </w:r>
      <w:r w:rsidR="00A6195C">
        <w:tab/>
      </w:r>
      <w:r w:rsidR="00A6195C">
        <w:tab/>
      </w:r>
      <w:r w:rsidR="00A6195C">
        <w:tab/>
      </w:r>
      <w:r w:rsidR="00A6195C">
        <w:tab/>
      </w:r>
    </w:p>
    <w:p w:rsidR="004C3263" w:rsidRDefault="004B12A1" w:rsidP="007671BE">
      <w:pPr>
        <w:ind w:left="720"/>
      </w:pPr>
      <w:r>
        <w:rPr>
          <w:noProof/>
        </w:rPr>
        <w:pict>
          <v:shape id="_x0000_s1098" type="#_x0000_t202" style="position:absolute;left:0;text-align:left;margin-left:306.75pt;margin-top:23.15pt;width:16.5pt;height:16.9pt;z-index:251723776" stroked="f">
            <v:textbox>
              <w:txbxContent>
                <w:p w:rsidR="008B2180" w:rsidRDefault="008B2180" w:rsidP="008B2180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87.75pt;margin-top:22pt;width:16.5pt;height:16.9pt;z-index:251724800" stroked="f">
            <v:textbox>
              <w:txbxContent>
                <w:p w:rsidR="008B2180" w:rsidRDefault="008B2180" w:rsidP="008B2180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279pt;margin-top:22.75pt;width:16.5pt;height:16.9pt;z-index:251722752" stroked="f">
            <v:textbox>
              <w:txbxContent>
                <w:p w:rsidR="008B2180" w:rsidRDefault="008B2180" w:rsidP="008B2180">
                  <w:r>
                    <w:t>1</w:t>
                  </w:r>
                </w:p>
              </w:txbxContent>
            </v:textbox>
          </v:shape>
        </w:pict>
      </w:r>
    </w:p>
    <w:p w:rsidR="004C3263" w:rsidRDefault="00CF4B6F" w:rsidP="006B0C10">
      <w:pPr>
        <w:ind w:left="720"/>
        <w:outlineLvl w:val="0"/>
      </w:pPr>
      <w:r>
        <w:t>X1</w:t>
      </w:r>
    </w:p>
    <w:p w:rsidR="004C3263" w:rsidRDefault="004C3263" w:rsidP="007671BE">
      <w:pPr>
        <w:ind w:left="720"/>
      </w:pPr>
    </w:p>
    <w:p w:rsidR="004C3263" w:rsidRDefault="004B12A1" w:rsidP="006B0C10">
      <w:pPr>
        <w:ind w:left="720"/>
        <w:outlineLvl w:val="0"/>
      </w:pPr>
      <w:r>
        <w:rPr>
          <w:noProof/>
        </w:rPr>
        <w:pict>
          <v:shape id="_x0000_s1091" type="#_x0000_t11" style="position:absolute;left:0;text-align:left;margin-left:55.5pt;margin-top:1.55pt;width:9pt;height:7.15pt;z-index:251716608"/>
        </w:pict>
      </w:r>
      <w:r w:rsidR="004C3263">
        <w:tab/>
        <w:t>Positive class</w:t>
      </w:r>
    </w:p>
    <w:p w:rsidR="004C3263" w:rsidRDefault="004B12A1" w:rsidP="007671BE">
      <w:pPr>
        <w:ind w:left="720"/>
      </w:pPr>
      <w:r>
        <w:rPr>
          <w:noProof/>
        </w:rPr>
        <w:pict>
          <v:oval id="_x0000_s1090" style="position:absolute;left:0;text-align:left;margin-left:54.75pt;margin-top:3.1pt;width:11.25pt;height:7.15pt;z-index:251715584"/>
        </w:pict>
      </w:r>
      <w:r w:rsidR="004C3263">
        <w:tab/>
        <w:t>Negative class</w:t>
      </w:r>
    </w:p>
    <w:p w:rsidR="004C3263" w:rsidRDefault="004B12A1" w:rsidP="007671BE">
      <w:pPr>
        <w:ind w:left="720"/>
      </w:pPr>
      <w:r>
        <w:rPr>
          <w:noProof/>
        </w:rPr>
        <w:pict>
          <v:oval id="_x0000_s1089" style="position:absolute;left:0;text-align:left;margin-left:54.75pt;margin-top:3.55pt;width:11.25pt;height:7.15pt;z-index:251714560" strokecolor="red"/>
        </w:pict>
      </w:r>
      <w:r w:rsidR="004C3263">
        <w:tab/>
        <w:t>Positive class (added later)</w:t>
      </w:r>
    </w:p>
    <w:p w:rsidR="00230A6D" w:rsidRDefault="004B12A1" w:rsidP="007671BE">
      <w:pPr>
        <w:ind w:left="720"/>
      </w:pPr>
      <w:r>
        <w:rPr>
          <w:noProof/>
        </w:rPr>
        <w:pict>
          <v:shape id="_x0000_s1092" type="#_x0000_t32" style="position:absolute;left:0;text-align:left;margin-left:54.75pt;margin-top:5.1pt;width:10.5pt;height:0;z-index:251717632" o:connectortype="straight"/>
        </w:pict>
      </w:r>
      <w:r w:rsidR="00230A6D">
        <w:tab/>
      </w:r>
      <w:r w:rsidR="007500B4">
        <w:t>Linear Classifier</w:t>
      </w:r>
    </w:p>
    <w:p w:rsidR="004C3263" w:rsidRDefault="004C3263" w:rsidP="007671BE">
      <w:pPr>
        <w:ind w:left="720"/>
      </w:pPr>
    </w:p>
    <w:p w:rsidR="00230A6D" w:rsidRPr="009B01ED" w:rsidRDefault="00230A6D" w:rsidP="007671BE">
      <w:pPr>
        <w:ind w:left="720"/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sz w:val="28"/>
        </w:rPr>
        <w:t>A) The linear classifier that separates the data with maximum margin is given above as the dotted line.</w:t>
      </w:r>
    </w:p>
    <w:p w:rsidR="006B0C10" w:rsidRPr="009B01ED" w:rsidRDefault="007500B4" w:rsidP="007671BE">
      <w:pPr>
        <w:ind w:left="720"/>
        <w:rPr>
          <w:rFonts w:ascii="Times New Roman" w:hAnsi="Times New Roman" w:cs="Times New Roman"/>
          <w:sz w:val="28"/>
        </w:rPr>
      </w:pPr>
      <w:r w:rsidRPr="009B01ED">
        <w:rPr>
          <w:rFonts w:ascii="Times New Roman" w:hAnsi="Times New Roman" w:cs="Times New Roman"/>
          <w:sz w:val="28"/>
        </w:rPr>
        <w:t xml:space="preserve">B) The equation of the dotted line is </w:t>
      </w:r>
      <w:r w:rsidRPr="009B01ED">
        <w:rPr>
          <w:rFonts w:ascii="Times New Roman" w:hAnsi="Times New Roman" w:cs="Times New Roman"/>
          <w:sz w:val="28"/>
        </w:rPr>
        <w:br/>
      </w:r>
      <w:r w:rsidRPr="009B01ED">
        <w:rPr>
          <w:rFonts w:ascii="Times New Roman" w:hAnsi="Times New Roman" w:cs="Times New Roman"/>
          <w:sz w:val="28"/>
        </w:rPr>
        <w:tab/>
      </w:r>
      <w:r w:rsidR="00153A23" w:rsidRPr="009B01ED">
        <w:rPr>
          <w:rFonts w:ascii="Times New Roman" w:hAnsi="Times New Roman" w:cs="Times New Roman"/>
          <w:sz w:val="28"/>
        </w:rPr>
        <w:t>x2</w:t>
      </w:r>
      <w:r w:rsidRPr="009B01ED">
        <w:rPr>
          <w:rFonts w:ascii="Times New Roman" w:hAnsi="Times New Roman" w:cs="Times New Roman"/>
          <w:sz w:val="28"/>
        </w:rPr>
        <w:t xml:space="preserve"> = </w:t>
      </w:r>
      <w:r w:rsidR="00822554" w:rsidRPr="009B01ED">
        <w:rPr>
          <w:rFonts w:ascii="Times New Roman" w:hAnsi="Times New Roman" w:cs="Times New Roman"/>
          <w:sz w:val="28"/>
        </w:rPr>
        <w:t>-</w:t>
      </w:r>
      <w:r w:rsidRPr="009B01ED">
        <w:rPr>
          <w:rFonts w:ascii="Times New Roman" w:hAnsi="Times New Roman" w:cs="Times New Roman"/>
          <w:sz w:val="28"/>
        </w:rPr>
        <w:t>x</w:t>
      </w:r>
      <w:r w:rsidR="00153A23" w:rsidRPr="009B01ED">
        <w:rPr>
          <w:rFonts w:ascii="Times New Roman" w:hAnsi="Times New Roman" w:cs="Times New Roman"/>
          <w:sz w:val="28"/>
        </w:rPr>
        <w:t>1</w:t>
      </w:r>
      <w:r w:rsidR="00822554" w:rsidRPr="009B01ED">
        <w:rPr>
          <w:rFonts w:ascii="Times New Roman" w:hAnsi="Times New Roman" w:cs="Times New Roman"/>
          <w:sz w:val="28"/>
        </w:rPr>
        <w:t xml:space="preserve"> +</w:t>
      </w:r>
      <w:r w:rsidRPr="009B01ED">
        <w:rPr>
          <w:rFonts w:ascii="Times New Roman" w:hAnsi="Times New Roman" w:cs="Times New Roman"/>
          <w:sz w:val="28"/>
        </w:rPr>
        <w:t xml:space="preserve"> 4</w:t>
      </w:r>
      <w:r w:rsidR="00822554" w:rsidRPr="009B01ED">
        <w:rPr>
          <w:rFonts w:ascii="Times New Roman" w:hAnsi="Times New Roman" w:cs="Times New Roman"/>
          <w:sz w:val="28"/>
        </w:rPr>
        <w:t xml:space="preserve"> or </w:t>
      </w:r>
      <w:r w:rsidR="00822554" w:rsidRPr="009B01ED">
        <w:rPr>
          <w:rFonts w:ascii="Times New Roman" w:hAnsi="Times New Roman" w:cs="Times New Roman"/>
          <w:sz w:val="28"/>
        </w:rPr>
        <w:br/>
      </w:r>
      <w:r w:rsidR="00822554" w:rsidRPr="009B01ED">
        <w:rPr>
          <w:rFonts w:ascii="Times New Roman" w:hAnsi="Times New Roman" w:cs="Times New Roman"/>
          <w:sz w:val="28"/>
        </w:rPr>
        <w:tab/>
      </w:r>
      <w:r w:rsidR="00153A23" w:rsidRPr="009B01ED">
        <w:rPr>
          <w:rFonts w:ascii="Times New Roman" w:hAnsi="Times New Roman" w:cs="Times New Roman"/>
          <w:sz w:val="28"/>
        </w:rPr>
        <w:t>x2</w:t>
      </w:r>
      <w:r w:rsidR="00822554" w:rsidRPr="009B01ED">
        <w:rPr>
          <w:rFonts w:ascii="Times New Roman" w:hAnsi="Times New Roman" w:cs="Times New Roman"/>
          <w:sz w:val="28"/>
        </w:rPr>
        <w:t xml:space="preserve"> + x</w:t>
      </w:r>
      <w:r w:rsidR="00153A23" w:rsidRPr="009B01ED">
        <w:rPr>
          <w:rFonts w:ascii="Times New Roman" w:hAnsi="Times New Roman" w:cs="Times New Roman"/>
          <w:sz w:val="28"/>
        </w:rPr>
        <w:t>1</w:t>
      </w:r>
      <w:r w:rsidR="00822554" w:rsidRPr="009B01ED">
        <w:rPr>
          <w:rFonts w:ascii="Times New Roman" w:hAnsi="Times New Roman" w:cs="Times New Roman"/>
          <w:sz w:val="28"/>
        </w:rPr>
        <w:t xml:space="preserve"> – 4 = 0</w:t>
      </w:r>
      <w:r w:rsidR="00822554" w:rsidRPr="009B01ED">
        <w:rPr>
          <w:rFonts w:ascii="Times New Roman" w:hAnsi="Times New Roman" w:cs="Times New Roman"/>
          <w:sz w:val="28"/>
        </w:rPr>
        <w:br/>
        <w:t xml:space="preserve">This means the function h(x) = </w:t>
      </w:r>
      <w:proofErr w:type="spellStart"/>
      <w:r w:rsidR="00822554" w:rsidRPr="009B01ED">
        <w:rPr>
          <w:rFonts w:ascii="Times New Roman" w:hAnsi="Times New Roman" w:cs="Times New Roman"/>
          <w:sz w:val="28"/>
        </w:rPr>
        <w:t>wT</w:t>
      </w:r>
      <w:proofErr w:type="spellEnd"/>
      <w:r w:rsidR="00822554" w:rsidRPr="009B01ED">
        <w:rPr>
          <w:rFonts w:ascii="Times New Roman" w:hAnsi="Times New Roman" w:cs="Times New Roman"/>
          <w:sz w:val="28"/>
        </w:rPr>
        <w:t xml:space="preserve"> x + b is given by</w:t>
      </w:r>
      <w:r w:rsidR="00822554" w:rsidRPr="009B01ED">
        <w:rPr>
          <w:rFonts w:ascii="Times New Roman" w:hAnsi="Times New Roman" w:cs="Times New Roman"/>
          <w:sz w:val="28"/>
        </w:rPr>
        <w:br/>
      </w:r>
      <w:r w:rsidR="00822554" w:rsidRPr="009B01ED">
        <w:rPr>
          <w:rFonts w:ascii="Times New Roman" w:hAnsi="Times New Roman" w:cs="Times New Roman"/>
          <w:sz w:val="28"/>
        </w:rPr>
        <w:tab/>
      </w:r>
      <w:r w:rsidR="00822554" w:rsidRPr="009B01ED">
        <w:rPr>
          <w:rFonts w:ascii="Times New Roman" w:hAnsi="Times New Roman" w:cs="Times New Roman"/>
          <w:sz w:val="28"/>
        </w:rPr>
        <w:tab/>
      </w:r>
      <w:r w:rsidR="00822554" w:rsidRPr="009B01ED">
        <w:rPr>
          <w:rFonts w:ascii="Times New Roman" w:hAnsi="Times New Roman" w:cs="Times New Roman"/>
          <w:sz w:val="28"/>
        </w:rPr>
        <w:tab/>
        <w:t>h(x) = [</w:t>
      </w:r>
      <w:proofErr w:type="gramStart"/>
      <w:r w:rsidR="00822554" w:rsidRPr="009B01ED">
        <w:rPr>
          <w:rFonts w:ascii="Times New Roman" w:hAnsi="Times New Roman" w:cs="Times New Roman"/>
          <w:sz w:val="28"/>
        </w:rPr>
        <w:t>1  ,</w:t>
      </w:r>
      <w:proofErr w:type="gramEnd"/>
      <w:r w:rsidR="00822554" w:rsidRPr="009B01ED">
        <w:rPr>
          <w:rFonts w:ascii="Times New Roman" w:hAnsi="Times New Roman" w:cs="Times New Roman"/>
          <w:sz w:val="28"/>
        </w:rPr>
        <w:t xml:space="preserve">  1]x – 4</w:t>
      </w:r>
      <w:r w:rsidR="00822554" w:rsidRPr="009B01ED">
        <w:rPr>
          <w:rFonts w:ascii="Times New Roman" w:hAnsi="Times New Roman" w:cs="Times New Roman"/>
          <w:sz w:val="28"/>
        </w:rPr>
        <w:br/>
      </w:r>
      <w:r w:rsidR="00822554" w:rsidRPr="009B01ED">
        <w:rPr>
          <w:rFonts w:ascii="Times New Roman" w:hAnsi="Times New Roman" w:cs="Times New Roman"/>
          <w:sz w:val="28"/>
        </w:rPr>
        <w:tab/>
      </w:r>
      <w:r w:rsidR="00822554" w:rsidRPr="009B01ED">
        <w:rPr>
          <w:rFonts w:ascii="Times New Roman" w:hAnsi="Times New Roman" w:cs="Times New Roman"/>
          <w:sz w:val="28"/>
        </w:rPr>
        <w:tab/>
        <w:t>Hence, the vector w is [1  1] and b = -4.</w:t>
      </w:r>
      <w:r w:rsidR="00822554" w:rsidRPr="009B01ED">
        <w:rPr>
          <w:rFonts w:ascii="Times New Roman" w:hAnsi="Times New Roman" w:cs="Times New Roman"/>
          <w:sz w:val="28"/>
        </w:rPr>
        <w:br/>
        <w:t>C) After plottin</w:t>
      </w:r>
      <w:r w:rsidR="00153A23" w:rsidRPr="009B01ED">
        <w:rPr>
          <w:rFonts w:ascii="Times New Roman" w:hAnsi="Times New Roman" w:cs="Times New Roman"/>
          <w:sz w:val="28"/>
        </w:rPr>
        <w:t>g the new points we can see that the closest points still remain the same, so the linear classifier doesn’t change.</w:t>
      </w:r>
      <w:r w:rsidRPr="009B01ED">
        <w:rPr>
          <w:rFonts w:ascii="Times New Roman" w:hAnsi="Times New Roman" w:cs="Times New Roman"/>
          <w:sz w:val="28"/>
        </w:rPr>
        <w:br/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 A) </w:t>
      </w: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perceptron</w:t>
      </w:r>
      <w:proofErr w:type="spellEnd"/>
      <w:r>
        <w:rPr>
          <w:rFonts w:ascii="Times New Roman" w:hAnsi="Times New Roman"/>
          <w:sz w:val="28"/>
          <w:szCs w:val="28"/>
        </w:rPr>
        <w:t xml:space="preserve"> Program achieves perfect classification in 6 iterations.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code can be found in 1.py</w:t>
      </w:r>
      <w:r>
        <w:rPr>
          <w:rFonts w:ascii="Times New Roman" w:hAnsi="Times New Roman"/>
          <w:sz w:val="28"/>
          <w:szCs w:val="28"/>
        </w:rPr>
        <w:br/>
        <w:t xml:space="preserve">Analysis of executing the code </w:t>
      </w:r>
      <w:proofErr w:type="gramStart"/>
      <w:r>
        <w:rPr>
          <w:rFonts w:ascii="Times New Roman" w:hAnsi="Times New Roman"/>
          <w:sz w:val="28"/>
          <w:szCs w:val="28"/>
        </w:rPr>
        <w:t>and :</w:t>
      </w:r>
      <w:proofErr w:type="gramEnd"/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Iteration :</w:t>
      </w:r>
      <w:proofErr w:type="gramEnd"/>
      <w:r>
        <w:rPr>
          <w:rFonts w:ascii="Times New Roman" w:hAnsi="Times New Roman"/>
          <w:sz w:val="28"/>
          <w:szCs w:val="28"/>
        </w:rPr>
        <w:t xml:space="preserve"> 1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-0.8  w1: 1.1102230246251565e-16  w2: -2.1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Number </w:t>
      </w:r>
      <w:r w:rsidR="00B9065A">
        <w:rPr>
          <w:rFonts w:ascii="Times New Roman" w:hAnsi="Times New Roman"/>
          <w:sz w:val="28"/>
          <w:szCs w:val="28"/>
        </w:rPr>
        <w:t>of Misclassified Data Points:  4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Iteration :</w:t>
      </w:r>
      <w:proofErr w:type="gramEnd"/>
      <w:r>
        <w:rPr>
          <w:rFonts w:ascii="Times New Roman" w:hAnsi="Times New Roman"/>
          <w:sz w:val="28"/>
          <w:szCs w:val="28"/>
        </w:rPr>
        <w:t xml:space="preserve"> 2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0.19999999999999996  w1: -0.04999999999999982  w2: -2.1500000000000004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Number </w:t>
      </w:r>
      <w:r w:rsidR="00B9065A">
        <w:rPr>
          <w:rFonts w:ascii="Times New Roman" w:hAnsi="Times New Roman"/>
          <w:sz w:val="28"/>
          <w:szCs w:val="28"/>
        </w:rPr>
        <w:t>of Misclassified Data Points:  4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Iteration :</w:t>
      </w:r>
      <w:proofErr w:type="gramEnd"/>
      <w:r>
        <w:rPr>
          <w:rFonts w:ascii="Times New Roman" w:hAnsi="Times New Roman"/>
          <w:sz w:val="28"/>
          <w:szCs w:val="28"/>
        </w:rPr>
        <w:t xml:space="preserve"> 3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0.19999999999999996  w1: -0.6499999999999998  w2: -2.1000000000000005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Number </w:t>
      </w:r>
      <w:r w:rsidR="00B9065A">
        <w:rPr>
          <w:rFonts w:ascii="Times New Roman" w:hAnsi="Times New Roman"/>
          <w:sz w:val="28"/>
          <w:szCs w:val="28"/>
        </w:rPr>
        <w:t>of Misclassified Data Points:  4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Iteration :</w:t>
      </w:r>
      <w:proofErr w:type="gramEnd"/>
      <w:r>
        <w:rPr>
          <w:rFonts w:ascii="Times New Roman" w:hAnsi="Times New Roman"/>
          <w:sz w:val="28"/>
          <w:szCs w:val="28"/>
        </w:rPr>
        <w:t xml:space="preserve"> 4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0.19999999999999996  w1: -1.4999999999999998  w2: -1.8000000000000007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Number </w:t>
      </w:r>
      <w:r w:rsidR="00B9065A">
        <w:rPr>
          <w:rFonts w:ascii="Times New Roman" w:hAnsi="Times New Roman"/>
          <w:sz w:val="28"/>
          <w:szCs w:val="28"/>
        </w:rPr>
        <w:t>of Misclassified Data Points:  4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Iteration :</w:t>
      </w:r>
      <w:proofErr w:type="gramEnd"/>
      <w:r>
        <w:rPr>
          <w:rFonts w:ascii="Times New Roman" w:hAnsi="Times New Roman"/>
          <w:sz w:val="28"/>
          <w:szCs w:val="28"/>
        </w:rPr>
        <w:t xml:space="preserve"> 5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1.2  w1: -1.3999999999999997  w2: -1.1000000000000008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Number </w:t>
      </w:r>
      <w:r w:rsidR="00B9065A">
        <w:rPr>
          <w:rFonts w:ascii="Times New Roman" w:hAnsi="Times New Roman"/>
          <w:sz w:val="28"/>
          <w:szCs w:val="28"/>
        </w:rPr>
        <w:t>of Misclassified Data Points:  0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Iteration :</w:t>
      </w:r>
      <w:proofErr w:type="gramEnd"/>
      <w:r>
        <w:rPr>
          <w:rFonts w:ascii="Times New Roman" w:hAnsi="Times New Roman"/>
          <w:sz w:val="28"/>
          <w:szCs w:val="28"/>
        </w:rPr>
        <w:t xml:space="preserve"> 6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 1.2  w1: -1.3999999999999997  w2: -1.1000000000000008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Number of Misclassified Data Points:  0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810885" cy="4553585"/>
            <wp:effectExtent l="0" t="0" r="0" b="0"/>
            <wp:docPr id="5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="00480CB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Perfect separation was achieved.</w:t>
      </w: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</w:t>
      </w:r>
      <w:r w:rsidR="00480CB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The result of the constraint looks as below</w:t>
      </w:r>
      <w:r w:rsidR="004928D5">
        <w:rPr>
          <w:rFonts w:ascii="Times New Roman" w:hAnsi="Times New Roman"/>
          <w:sz w:val="28"/>
          <w:szCs w:val="28"/>
        </w:rPr>
        <w:t xml:space="preserve">. The weights w0=0.005, w1 = -0.00725. </w:t>
      </w:r>
      <w:r w:rsidR="00A51FA3">
        <w:rPr>
          <w:rFonts w:ascii="Times New Roman" w:hAnsi="Times New Roman"/>
          <w:sz w:val="28"/>
          <w:szCs w:val="28"/>
        </w:rPr>
        <w:t>The program 2.py calculates the desired weights.</w:t>
      </w:r>
      <w:r>
        <w:rPr>
          <w:rFonts w:ascii="Times New Roman" w:hAnsi="Times New Roman"/>
          <w:sz w:val="28"/>
          <w:szCs w:val="28"/>
        </w:rPr>
        <w:br/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10885" cy="3457575"/>
            <wp:effectExtent l="0" t="0" r="0" b="0"/>
            <wp:docPr id="6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7303FC" w:rsidRDefault="007303FC" w:rsidP="009B01ED">
      <w:pPr>
        <w:rPr>
          <w:rFonts w:ascii="Times New Roman" w:hAnsi="Times New Roman"/>
          <w:sz w:val="28"/>
          <w:szCs w:val="28"/>
        </w:rPr>
      </w:pP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A</w:t>
      </w:r>
      <w:r w:rsidR="00480CB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minimum error produced by a single </w:t>
      </w:r>
      <w:proofErr w:type="spellStart"/>
      <w:r>
        <w:rPr>
          <w:rFonts w:ascii="Times New Roman" w:hAnsi="Times New Roman"/>
          <w:sz w:val="28"/>
          <w:szCs w:val="28"/>
        </w:rPr>
        <w:t>perceptron</w:t>
      </w:r>
      <w:proofErr w:type="spellEnd"/>
      <w:r>
        <w:rPr>
          <w:rFonts w:ascii="Times New Roman" w:hAnsi="Times New Roman"/>
          <w:sz w:val="28"/>
          <w:szCs w:val="28"/>
        </w:rPr>
        <w:t xml:space="preserve"> is (2 out of 7): 28.57%</w:t>
      </w:r>
      <w:r w:rsidR="00691591">
        <w:rPr>
          <w:rFonts w:ascii="Times New Roman" w:hAnsi="Times New Roman"/>
          <w:sz w:val="28"/>
          <w:szCs w:val="28"/>
        </w:rPr>
        <w:br/>
        <w:t>The code for the same is given in 3.py</w:t>
      </w:r>
    </w:p>
    <w:p w:rsidR="009B01ED" w:rsidRDefault="009B01ED" w:rsidP="009B01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dividing line in the input space produced by the </w:t>
      </w:r>
      <w:proofErr w:type="spellStart"/>
      <w:r>
        <w:rPr>
          <w:rFonts w:ascii="Times New Roman" w:hAnsi="Times New Roman"/>
          <w:sz w:val="28"/>
          <w:szCs w:val="28"/>
        </w:rPr>
        <w:t>perceptron</w:t>
      </w:r>
      <w:proofErr w:type="spellEnd"/>
      <w:r>
        <w:rPr>
          <w:rFonts w:ascii="Times New Roman" w:hAnsi="Times New Roman"/>
          <w:sz w:val="28"/>
          <w:szCs w:val="28"/>
        </w:rPr>
        <w:t xml:space="preserve"> is shown by Result in the graph below.</w:t>
      </w:r>
    </w:p>
    <w:p w:rsidR="009B01ED" w:rsidRDefault="009B01ED" w:rsidP="009B01ED"/>
    <w:p w:rsidR="009B01ED" w:rsidRDefault="009B01ED" w:rsidP="009B01ED">
      <w:r>
        <w:rPr>
          <w:noProof/>
        </w:rPr>
        <w:drawing>
          <wp:inline distT="0" distB="0" distL="0" distR="0">
            <wp:extent cx="5810885" cy="4553585"/>
            <wp:effectExtent l="0" t="0" r="0" b="0"/>
            <wp:docPr id="7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01ED" w:rsidRDefault="009B01ED" w:rsidP="009B01ED"/>
    <w:p w:rsidR="009B01ED" w:rsidRDefault="009B01ED" w:rsidP="009B01ED"/>
    <w:p w:rsidR="009B01ED" w:rsidRDefault="009B01ED" w:rsidP="009B01ED"/>
    <w:p w:rsidR="009B01ED" w:rsidRPr="009B01ED" w:rsidRDefault="009B01ED" w:rsidP="009B01ED">
      <w:pPr>
        <w:rPr>
          <w:rFonts w:ascii="Times New Roman" w:hAnsi="Times New Roman" w:cs="Times New Roman"/>
          <w:sz w:val="28"/>
        </w:rPr>
      </w:pPr>
    </w:p>
    <w:p w:rsidR="007303FC" w:rsidRDefault="007303FC" w:rsidP="009B01ED">
      <w:pPr>
        <w:rPr>
          <w:rFonts w:ascii="Times New Roman" w:hAnsi="Times New Roman" w:cs="Times New Roman"/>
          <w:sz w:val="28"/>
        </w:rPr>
      </w:pPr>
    </w:p>
    <w:p w:rsidR="007303FC" w:rsidRDefault="007303FC" w:rsidP="009B01ED">
      <w:pPr>
        <w:rPr>
          <w:rFonts w:ascii="Times New Roman" w:hAnsi="Times New Roman" w:cs="Times New Roman"/>
          <w:sz w:val="28"/>
        </w:rPr>
      </w:pPr>
    </w:p>
    <w:p w:rsidR="009B01ED" w:rsidRPr="009B01ED" w:rsidRDefault="00480CB2" w:rsidP="009B01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="009B01ED" w:rsidRPr="009B01ED">
        <w:rPr>
          <w:rFonts w:ascii="Times New Roman" w:hAnsi="Times New Roman" w:cs="Times New Roman"/>
          <w:sz w:val="28"/>
        </w:rPr>
        <w:t xml:space="preserve">B) </w:t>
      </w:r>
      <w:proofErr w:type="gramStart"/>
      <w:r w:rsidR="009B01ED" w:rsidRPr="009B01ED">
        <w:rPr>
          <w:rFonts w:ascii="Times New Roman" w:hAnsi="Times New Roman" w:cs="Times New Roman"/>
          <w:sz w:val="28"/>
        </w:rPr>
        <w:t>The</w:t>
      </w:r>
      <w:proofErr w:type="gramEnd"/>
      <w:r w:rsidR="009B01ED" w:rsidRPr="009B01ED">
        <w:rPr>
          <w:rFonts w:ascii="Times New Roman" w:hAnsi="Times New Roman" w:cs="Times New Roman"/>
          <w:sz w:val="28"/>
        </w:rPr>
        <w:t xml:space="preserve"> divisions made my multi-layer </w:t>
      </w:r>
      <w:proofErr w:type="spellStart"/>
      <w:r w:rsidR="009B01ED" w:rsidRPr="009B01ED">
        <w:rPr>
          <w:rFonts w:ascii="Times New Roman" w:hAnsi="Times New Roman" w:cs="Times New Roman"/>
          <w:sz w:val="28"/>
        </w:rPr>
        <w:t>perceptron</w:t>
      </w:r>
      <w:proofErr w:type="spellEnd"/>
      <w:r w:rsidR="009B01ED" w:rsidRPr="009B01ED">
        <w:rPr>
          <w:rFonts w:ascii="Times New Roman" w:hAnsi="Times New Roman" w:cs="Times New Roman"/>
          <w:sz w:val="28"/>
        </w:rPr>
        <w:t xml:space="preserve"> could make divisions like follows. Essentially the area enclosed by all the division lines could give the optimal solutions.</w:t>
      </w:r>
    </w:p>
    <w:p w:rsidR="009B01ED" w:rsidRDefault="009B01ED" w:rsidP="009B01ED"/>
    <w:p w:rsidR="009B01ED" w:rsidRDefault="009B01ED" w:rsidP="009B01ED"/>
    <w:p w:rsidR="009B01ED" w:rsidRDefault="009B01ED" w:rsidP="009B01ED"/>
    <w:p w:rsidR="009B01ED" w:rsidRDefault="009B01ED" w:rsidP="009B01ED"/>
    <w:p w:rsidR="009B01ED" w:rsidRDefault="009B01ED" w:rsidP="009B01ED">
      <w:r w:rsidRPr="009B01ED">
        <w:rPr>
          <w:noProof/>
        </w:rPr>
        <w:drawing>
          <wp:inline distT="0" distB="0" distL="0" distR="0">
            <wp:extent cx="5810885" cy="4553585"/>
            <wp:effectExtent l="0" t="0" r="0" b="0"/>
            <wp:docPr id="8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0C10" w:rsidRPr="000F4FA8" w:rsidRDefault="006B0C10" w:rsidP="009B01ED"/>
    <w:sectPr w:rsidR="006B0C10" w:rsidRPr="000F4FA8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F7B"/>
    <w:multiLevelType w:val="hybridMultilevel"/>
    <w:tmpl w:val="4C62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A7B51"/>
    <w:multiLevelType w:val="hybridMultilevel"/>
    <w:tmpl w:val="6436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5E2"/>
    <w:multiLevelType w:val="hybridMultilevel"/>
    <w:tmpl w:val="3C4ECC22"/>
    <w:lvl w:ilvl="0" w:tplc="EC0E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oNotTrackFormatting/>
  <w:defaultTabStop w:val="720"/>
  <w:characterSpacingControl w:val="doNotCompress"/>
  <w:compat/>
  <w:rsids>
    <w:rsidRoot w:val="0002479B"/>
    <w:rsid w:val="0002479B"/>
    <w:rsid w:val="000C7545"/>
    <w:rsid w:val="000F4FA8"/>
    <w:rsid w:val="0013048A"/>
    <w:rsid w:val="00153A23"/>
    <w:rsid w:val="00155BCC"/>
    <w:rsid w:val="0016266D"/>
    <w:rsid w:val="00172ED4"/>
    <w:rsid w:val="00192642"/>
    <w:rsid w:val="00197938"/>
    <w:rsid w:val="001D60B3"/>
    <w:rsid w:val="001E64F2"/>
    <w:rsid w:val="001E707A"/>
    <w:rsid w:val="001F13A4"/>
    <w:rsid w:val="002050D0"/>
    <w:rsid w:val="00230A6D"/>
    <w:rsid w:val="002571C7"/>
    <w:rsid w:val="00280801"/>
    <w:rsid w:val="002D6556"/>
    <w:rsid w:val="003554CE"/>
    <w:rsid w:val="003731E1"/>
    <w:rsid w:val="003E10E3"/>
    <w:rsid w:val="0040054C"/>
    <w:rsid w:val="00431282"/>
    <w:rsid w:val="00457C3E"/>
    <w:rsid w:val="00480CB2"/>
    <w:rsid w:val="004928D5"/>
    <w:rsid w:val="0049446B"/>
    <w:rsid w:val="004B12A1"/>
    <w:rsid w:val="004C3263"/>
    <w:rsid w:val="00534A13"/>
    <w:rsid w:val="0057446A"/>
    <w:rsid w:val="00575BB2"/>
    <w:rsid w:val="005A2558"/>
    <w:rsid w:val="005C551B"/>
    <w:rsid w:val="00654144"/>
    <w:rsid w:val="00691591"/>
    <w:rsid w:val="006B0C10"/>
    <w:rsid w:val="006C0EF3"/>
    <w:rsid w:val="007303FC"/>
    <w:rsid w:val="007500B4"/>
    <w:rsid w:val="00763156"/>
    <w:rsid w:val="007671BE"/>
    <w:rsid w:val="007850EB"/>
    <w:rsid w:val="00785E9F"/>
    <w:rsid w:val="007A46A9"/>
    <w:rsid w:val="00810500"/>
    <w:rsid w:val="00822554"/>
    <w:rsid w:val="008670E9"/>
    <w:rsid w:val="00883170"/>
    <w:rsid w:val="008B2180"/>
    <w:rsid w:val="008B721F"/>
    <w:rsid w:val="00916DDF"/>
    <w:rsid w:val="00935AD2"/>
    <w:rsid w:val="0095799E"/>
    <w:rsid w:val="0096233F"/>
    <w:rsid w:val="009A2725"/>
    <w:rsid w:val="009B01ED"/>
    <w:rsid w:val="009C2FEA"/>
    <w:rsid w:val="009C438C"/>
    <w:rsid w:val="009E459C"/>
    <w:rsid w:val="009E501B"/>
    <w:rsid w:val="009F0459"/>
    <w:rsid w:val="009F5B6C"/>
    <w:rsid w:val="00A33643"/>
    <w:rsid w:val="00A354C2"/>
    <w:rsid w:val="00A51FA3"/>
    <w:rsid w:val="00A6195C"/>
    <w:rsid w:val="00A81CF0"/>
    <w:rsid w:val="00AC0720"/>
    <w:rsid w:val="00AC771A"/>
    <w:rsid w:val="00B700C8"/>
    <w:rsid w:val="00B9065A"/>
    <w:rsid w:val="00B94109"/>
    <w:rsid w:val="00BF6CA0"/>
    <w:rsid w:val="00C61271"/>
    <w:rsid w:val="00CA2FB6"/>
    <w:rsid w:val="00CB040E"/>
    <w:rsid w:val="00CE658E"/>
    <w:rsid w:val="00CF4B6F"/>
    <w:rsid w:val="00D21933"/>
    <w:rsid w:val="00D729CB"/>
    <w:rsid w:val="00DB2033"/>
    <w:rsid w:val="00DF18E2"/>
    <w:rsid w:val="00E455D9"/>
    <w:rsid w:val="00E734BB"/>
    <w:rsid w:val="00E9106F"/>
    <w:rsid w:val="00FD4835"/>
    <w:rsid w:val="00FE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35" type="connector" idref="#_x0000_s1050"/>
        <o:r id="V:Rule36" type="connector" idref="#_x0000_s1042"/>
        <o:r id="V:Rule37" type="connector" idref="#_x0000_s1063"/>
        <o:r id="V:Rule38" type="connector" idref="#_x0000_s1037"/>
        <o:r id="V:Rule39" type="connector" idref="#_x0000_s1057"/>
        <o:r id="V:Rule40" type="connector" idref="#_x0000_s1067"/>
        <o:r id="V:Rule41" type="connector" idref="#_x0000_s1034"/>
        <o:r id="V:Rule42" type="connector" idref="#_x0000_s1046"/>
        <o:r id="V:Rule43" type="connector" idref="#_x0000_s1051"/>
        <o:r id="V:Rule44" type="connector" idref="#_x0000_s1069"/>
        <o:r id="V:Rule45" type="connector" idref="#_x0000_s1035"/>
        <o:r id="V:Rule46" type="connector" idref="#_x0000_s1052"/>
        <o:r id="V:Rule47" type="connector" idref="#_x0000_s1078"/>
        <o:r id="V:Rule48" type="connector" idref="#_x0000_s1054"/>
        <o:r id="V:Rule49" type="connector" idref="#_x0000_s1062"/>
        <o:r id="V:Rule50" type="connector" idref="#_x0000_s1088"/>
        <o:r id="V:Rule51" type="connector" idref="#_x0000_s1077"/>
        <o:r id="V:Rule52" type="connector" idref="#_x0000_s1049"/>
        <o:r id="V:Rule53" type="connector" idref="#_x0000_s1092"/>
        <o:r id="V:Rule54" type="connector" idref="#_x0000_s1068"/>
        <o:r id="V:Rule55" type="connector" idref="#_x0000_s1048"/>
        <o:r id="V:Rule56" type="connector" idref="#_x0000_s1036"/>
        <o:r id="V:Rule57" type="connector" idref="#_x0000_s1060"/>
        <o:r id="V:Rule58" type="connector" idref="#_x0000_s1064"/>
        <o:r id="V:Rule59" type="connector" idref="#_x0000_s1043"/>
        <o:r id="V:Rule60" type="connector" idref="#_x0000_s1032"/>
        <o:r id="V:Rule61" type="connector" idref="#_x0000_s1055"/>
        <o:r id="V:Rule62" type="connector" idref="#_x0000_s1033"/>
        <o:r id="V:Rule63" type="connector" idref="#_x0000_s1066"/>
        <o:r id="V:Rule64" type="connector" idref="#_x0000_s1053"/>
        <o:r id="V:Rule65" type="connector" idref="#_x0000_s1065"/>
        <o:r id="V:Rule66" type="connector" idref="#_x0000_s1059"/>
        <o:r id="V:Rule67" type="connector" idref="#_x0000_s1045"/>
        <o:r id="V:Rule6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1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0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label 0</c:f>
              <c:strCache>
                <c:ptCount val="1"/>
                <c:pt idx="0">
                  <c:v>Class 1</c:v>
                </c:pt>
              </c:strCache>
            </c:strRef>
          </c:tx>
          <c:spPr>
            <a:ln w="28800">
              <a:noFill/>
            </a:ln>
          </c:spPr>
          <c:marker>
            <c:symbol val="diamond"/>
            <c:size val="7"/>
          </c:marker>
          <c:xVal>
            <c:numRef>
              <c:f>14</c:f>
              <c:numCache>
                <c:formatCode>General</c:formatCode>
                <c:ptCount val="8"/>
                <c:pt idx="0">
                  <c:v>0.30000000000000032</c:v>
                </c:pt>
                <c:pt idx="1">
                  <c:v>0.45</c:v>
                </c:pt>
                <c:pt idx="2">
                  <c:v>0.1</c:v>
                </c:pt>
                <c:pt idx="3">
                  <c:v>0.60000000000000064</c:v>
                </c:pt>
              </c:numCache>
            </c:numRef>
          </c:xVal>
          <c:yVal>
            <c:numRef>
              <c:f>15</c:f>
              <c:numCache>
                <c:formatCode>General</c:formatCode>
                <c:ptCount val="8"/>
                <c:pt idx="0">
                  <c:v>0.60000000000000064</c:v>
                </c:pt>
                <c:pt idx="1">
                  <c:v>0.1</c:v>
                </c:pt>
                <c:pt idx="2">
                  <c:v>0.70000000000000062</c:v>
                </c:pt>
                <c:pt idx="3">
                  <c:v>0.30000000000000032</c:v>
                </c:pt>
              </c:numCache>
            </c:numRef>
          </c:yVal>
        </c:ser>
        <c:ser>
          <c:idx val="1"/>
          <c:order val="1"/>
          <c:tx>
            <c:strRef>
              <c:f>categories</c:f>
              <c:strCache>
                <c:ptCount val="1"/>
                <c:pt idx="0">
                  <c:v>Class -1</c:v>
                </c:pt>
              </c:strCache>
            </c:strRef>
          </c:tx>
          <c:spPr>
            <a:ln w="28800">
              <a:noFill/>
            </a:ln>
          </c:spPr>
          <c:marker>
            <c:symbol val="square"/>
            <c:size val="7"/>
          </c:marker>
          <c:xVal>
            <c:numRef>
              <c:f>0</c:f>
              <c:numCache>
                <c:formatCode>General</c:formatCode>
                <c:ptCount val="8"/>
                <c:pt idx="0">
                  <c:v>0.1</c:v>
                </c:pt>
                <c:pt idx="1">
                  <c:v>0.70000000000000062</c:v>
                </c:pt>
                <c:pt idx="2">
                  <c:v>0.35000000000000031</c:v>
                </c:pt>
                <c:pt idx="3">
                  <c:v>0.95000000000000062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8"/>
                <c:pt idx="0">
                  <c:v>1</c:v>
                </c:pt>
                <c:pt idx="1">
                  <c:v>0.65000000000000113</c:v>
                </c:pt>
                <c:pt idx="2">
                  <c:v>1</c:v>
                </c:pt>
                <c:pt idx="3">
                  <c:v>0.4</c:v>
                </c:pt>
              </c:numCache>
            </c:numRef>
          </c:y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Iteration 1</c:v>
                </c:pt>
              </c:strCache>
            </c:strRef>
          </c:tx>
          <c:spPr>
            <a:ln w="28800">
              <a:solidFill>
                <a:srgbClr val="99FF66"/>
              </a:solidFill>
              <a:custDash/>
              <a:round/>
            </a:ln>
          </c:spPr>
          <c:marker>
            <c:symbol val="triangle"/>
            <c:size val="7"/>
          </c:marker>
          <c:xVal>
            <c:numRef>
              <c:f>2</c:f>
              <c:numCache>
                <c:formatCode>General</c:formatCode>
                <c:ptCount val="8"/>
                <c:pt idx="0">
                  <c:v>0.72000000000000064</c:v>
                </c:pt>
                <c:pt idx="1">
                  <c:v>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-0.3800000000000005</c:v>
                </c:pt>
              </c:numCache>
            </c:numRef>
          </c:yVal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Iteration 2</c:v>
                </c:pt>
              </c:strCache>
            </c:strRef>
          </c:tx>
          <c:spPr>
            <a:ln w="28800">
              <a:solidFill>
                <a:srgbClr val="FF420E"/>
              </a:solidFill>
              <a:custDash/>
              <a:round/>
            </a:ln>
          </c:spPr>
          <c:marker>
            <c:symbol val="x"/>
            <c:size val="7"/>
          </c:marker>
          <c:xVal>
            <c:numRef>
              <c:f>4</c:f>
              <c:numCache>
                <c:formatCode>General</c:formatCode>
                <c:ptCount val="8"/>
                <c:pt idx="0">
                  <c:v>4</c:v>
                </c:pt>
                <c:pt idx="1">
                  <c:v>0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8"/>
                <c:pt idx="0">
                  <c:v>0</c:v>
                </c:pt>
                <c:pt idx="1">
                  <c:v>9.300000000000018E-2</c:v>
                </c:pt>
              </c:numCache>
            </c:numRef>
          </c:yVal>
        </c:ser>
        <c:ser>
          <c:idx val="4"/>
          <c:order val="4"/>
          <c:tx>
            <c:strRef>
              <c:f>label 6</c:f>
              <c:strCache>
                <c:ptCount val="1"/>
                <c:pt idx="0">
                  <c:v>Iteration 3</c:v>
                </c:pt>
              </c:strCache>
            </c:strRef>
          </c:tx>
          <c:spPr>
            <a:ln w="28800">
              <a:solidFill>
                <a:srgbClr val="3465A4"/>
              </a:solidFill>
              <a:custDash/>
              <a:round/>
            </a:ln>
          </c:spPr>
          <c:marker>
            <c:symbol val="star"/>
            <c:size val="7"/>
          </c:marker>
          <c:xVal>
            <c:numRef>
              <c:f>6</c:f>
              <c:numCache>
                <c:formatCode>General</c:formatCode>
                <c:ptCount val="8"/>
                <c:pt idx="0">
                  <c:v>0.30700000000000038</c:v>
                </c:pt>
                <c:pt idx="1">
                  <c:v>0</c:v>
                </c:pt>
              </c:numCache>
            </c:numRef>
          </c:xVal>
          <c:yVal>
            <c:numRef>
              <c:f>7</c:f>
              <c:numCache>
                <c:formatCode>General</c:formatCode>
                <c:ptCount val="8"/>
                <c:pt idx="0">
                  <c:v>0</c:v>
                </c:pt>
                <c:pt idx="1">
                  <c:v>9.5000000000000098E-2</c:v>
                </c:pt>
              </c:numCache>
            </c:numRef>
          </c:yVal>
        </c:ser>
        <c:ser>
          <c:idx val="5"/>
          <c:order val="5"/>
          <c:tx>
            <c:strRef>
              <c:f>label 8</c:f>
              <c:strCache>
                <c:ptCount val="1"/>
                <c:pt idx="0">
                  <c:v>Iteration 4</c:v>
                </c:pt>
              </c:strCache>
            </c:strRef>
          </c:tx>
          <c:spPr>
            <a:ln w="28800">
              <a:solidFill>
                <a:srgbClr val="0084D1"/>
              </a:solidFill>
              <a:custDash/>
              <a:round/>
            </a:ln>
          </c:spPr>
          <c:marker>
            <c:symbol val="circle"/>
            <c:size val="7"/>
          </c:marker>
          <c:xVal>
            <c:numRef>
              <c:f>8</c:f>
              <c:numCache>
                <c:formatCode>General</c:formatCode>
                <c:ptCount val="8"/>
                <c:pt idx="0">
                  <c:v>0.13300000000000001</c:v>
                </c:pt>
                <c:pt idx="1">
                  <c:v>0</c:v>
                </c:pt>
              </c:numCache>
            </c:numRef>
          </c:xVal>
          <c:yVal>
            <c:numRef>
              <c:f>9</c:f>
              <c:numCache>
                <c:formatCode>General</c:formatCode>
                <c:ptCount val="8"/>
                <c:pt idx="0">
                  <c:v>0</c:v>
                </c:pt>
                <c:pt idx="1">
                  <c:v>0.11100000000000003</c:v>
                </c:pt>
              </c:numCache>
            </c:numRef>
          </c:yVal>
        </c:ser>
        <c:ser>
          <c:idx val="6"/>
          <c:order val="6"/>
          <c:tx>
            <c:strRef>
              <c:f>label 10</c:f>
              <c:strCache>
                <c:ptCount val="1"/>
                <c:pt idx="0">
                  <c:v>Iteration 5</c:v>
                </c:pt>
              </c:strCache>
            </c:strRef>
          </c:tx>
          <c:spPr>
            <a:ln w="28800">
              <a:solidFill>
                <a:srgbClr val="FF9900"/>
              </a:solidFill>
              <a:custDash/>
              <a:round/>
            </a:ln>
          </c:spPr>
          <c:marker>
            <c:symbol val="plus"/>
            <c:size val="7"/>
          </c:marker>
          <c:xVal>
            <c:numRef>
              <c:f>10</c:f>
              <c:numCache>
                <c:formatCode>General</c:formatCode>
                <c:ptCount val="8"/>
                <c:pt idx="0">
                  <c:v>0.85700000000000065</c:v>
                </c:pt>
                <c:pt idx="1">
                  <c:v>0</c:v>
                </c:pt>
              </c:numCache>
            </c:numRef>
          </c:xVal>
          <c:yVal>
            <c:numRef>
              <c:f>11</c:f>
              <c:numCache>
                <c:formatCode>General</c:formatCode>
                <c:ptCount val="8"/>
                <c:pt idx="0">
                  <c:v>0</c:v>
                </c:pt>
                <c:pt idx="1">
                  <c:v>1.0900000000000001</c:v>
                </c:pt>
              </c:numCache>
            </c:numRef>
          </c:yVal>
        </c:ser>
        <c:ser>
          <c:idx val="7"/>
          <c:order val="7"/>
          <c:tx>
            <c:strRef>
              <c:f>label 12</c:f>
              <c:strCache>
                <c:ptCount val="1"/>
                <c:pt idx="0">
                  <c:v>Iteration 6</c:v>
                </c:pt>
              </c:strCache>
            </c:strRef>
          </c:tx>
          <c:spPr>
            <a:ln w="28800">
              <a:solidFill>
                <a:srgbClr val="000000"/>
              </a:solidFill>
              <a:round/>
            </a:ln>
          </c:spPr>
          <c:marker>
            <c:symbol val="dot"/>
            <c:size val="7"/>
          </c:marker>
          <c:xVal>
            <c:numRef>
              <c:f>12</c:f>
              <c:numCache>
                <c:formatCode>General</c:formatCode>
                <c:ptCount val="8"/>
                <c:pt idx="0">
                  <c:v>0.86000000000000065</c:v>
                </c:pt>
                <c:pt idx="1">
                  <c:v>0</c:v>
                </c:pt>
              </c:numCache>
            </c:numRef>
          </c:xVal>
          <c:yVal>
            <c:numRef>
              <c:f>13</c:f>
              <c:numCache>
                <c:formatCode>General</c:formatCode>
                <c:ptCount val="8"/>
                <c:pt idx="0">
                  <c:v>0</c:v>
                </c:pt>
                <c:pt idx="1">
                  <c:v>1.0900000000000001</c:v>
                </c:pt>
              </c:numCache>
            </c:numRef>
          </c:yVal>
        </c:ser>
        <c:axId val="57320192"/>
        <c:axId val="57321728"/>
      </c:scatterChart>
      <c:valAx>
        <c:axId val="57320192"/>
        <c:scaling>
          <c:orientation val="minMax"/>
          <c:max val="1"/>
        </c:scaling>
        <c:axPos val="b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321728"/>
        <c:crossesAt val="0"/>
        <c:crossBetween val="midCat"/>
        <c:majorUnit val="1"/>
      </c:valAx>
      <c:valAx>
        <c:axId val="57321728"/>
        <c:scaling>
          <c:orientation val="minMax"/>
        </c:scaling>
        <c:axPos val="l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320192"/>
        <c:crossesAt val="0"/>
        <c:crossBetween val="midCat"/>
        <c:majorUnit val="0.1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tx>
            <c:strRef>
              <c:f>label 0</c:f>
              <c:strCache>
                <c:ptCount val="1"/>
                <c:pt idx="0">
                  <c:v>Class -1</c:v>
                </c:pt>
              </c:strCache>
            </c:strRef>
          </c:tx>
          <c:spPr>
            <a:ln w="28800">
              <a:noFill/>
            </a:ln>
          </c:spPr>
          <c:marker>
            <c:symbol val="diamond"/>
            <c:size val="7"/>
          </c:marker>
          <c:xVal>
            <c:numRef>
              <c:f>4</c:f>
              <c:numCache>
                <c:formatCode>General</c:formatCode>
                <c:ptCount val="8"/>
                <c:pt idx="0">
                  <c:v>0.1</c:v>
                </c:pt>
                <c:pt idx="1">
                  <c:v>0.35000000000000031</c:v>
                </c:pt>
                <c:pt idx="2">
                  <c:v>0.70000000000000062</c:v>
                </c:pt>
                <c:pt idx="3">
                  <c:v>0.95000000000000062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</c:ser>
        <c:ser>
          <c:idx val="1"/>
          <c:order val="1"/>
          <c:tx>
            <c:strRef>
              <c:f>categories</c:f>
              <c:strCache>
                <c:ptCount val="1"/>
                <c:pt idx="0">
                  <c:v>Class 1</c:v>
                </c:pt>
              </c:strCache>
            </c:strRef>
          </c:tx>
          <c:spPr>
            <a:ln w="28800">
              <a:noFill/>
            </a:ln>
          </c:spPr>
          <c:marker>
            <c:symbol val="square"/>
            <c:size val="7"/>
          </c:marker>
          <c:xVal>
            <c:numRef>
              <c:f>0</c:f>
              <c:numCache>
                <c:formatCode>General</c:formatCode>
                <c:ptCount val="8"/>
                <c:pt idx="0">
                  <c:v>0.1</c:v>
                </c:pt>
                <c:pt idx="1">
                  <c:v>0.30000000000000032</c:v>
                </c:pt>
                <c:pt idx="2">
                  <c:v>0.45</c:v>
                </c:pt>
                <c:pt idx="3">
                  <c:v>0.60000000000000064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Result</c:v>
                </c:pt>
              </c:strCache>
            </c:strRef>
          </c:tx>
          <c:spPr>
            <a:ln w="28800">
              <a:solidFill>
                <a:srgbClr val="000000"/>
              </a:solidFill>
              <a:round/>
            </a:ln>
          </c:spPr>
          <c:marker>
            <c:symbol val="triangle"/>
            <c:size val="7"/>
          </c:marker>
          <c:xVal>
            <c:numRef>
              <c:f>2</c:f>
              <c:numCache>
                <c:formatCode>General</c:formatCode>
                <c:ptCount val="8"/>
                <c:pt idx="0">
                  <c:v>0.68900000000000061</c:v>
                </c:pt>
                <c:pt idx="1">
                  <c:v>0.68900000000000061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8"/>
                <c:pt idx="0">
                  <c:v>0.5</c:v>
                </c:pt>
                <c:pt idx="1">
                  <c:v>-0.5</c:v>
                </c:pt>
              </c:numCache>
            </c:numRef>
          </c:yVal>
        </c:ser>
        <c:axId val="57412608"/>
        <c:axId val="57418496"/>
      </c:scatterChart>
      <c:valAx>
        <c:axId val="57412608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418496"/>
        <c:crossesAt val="0"/>
        <c:crossBetween val="midCat"/>
        <c:majorUnit val="0.1"/>
      </c:valAx>
      <c:valAx>
        <c:axId val="57418496"/>
        <c:scaling>
          <c:orientation val="minMax"/>
        </c:scaling>
        <c:axPos val="l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412608"/>
        <c:crossesAt val="0"/>
        <c:crossBetween val="midCat"/>
        <c:majorUnit val="1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label 0</c:f>
              <c:strCache>
                <c:ptCount val="1"/>
                <c:pt idx="0">
                  <c:v>Class -1</c:v>
                </c:pt>
              </c:strCache>
            </c:strRef>
          </c:tx>
          <c:spPr>
            <a:ln w="28800">
              <a:noFill/>
            </a:ln>
          </c:spPr>
          <c:marker>
            <c:symbol val="diamond"/>
            <c:size val="7"/>
          </c:marker>
          <c:xVal>
            <c:numRef>
              <c:f>4</c:f>
              <c:numCache>
                <c:formatCode>General</c:formatCode>
                <c:ptCount val="8"/>
                <c:pt idx="0">
                  <c:v>1.0000000000000005E-2</c:v>
                </c:pt>
                <c:pt idx="1">
                  <c:v>0.15000000000000022</c:v>
                </c:pt>
                <c:pt idx="2">
                  <c:v>0.4</c:v>
                </c:pt>
                <c:pt idx="3">
                  <c:v>0.55000000000000004</c:v>
                </c:pt>
                <c:pt idx="4">
                  <c:v>0.70000000000000062</c:v>
                </c:pt>
                <c:pt idx="5">
                  <c:v>0.8</c:v>
                </c:pt>
                <c:pt idx="6">
                  <c:v>0.95000000000000062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0.750000000000001</c:v>
                </c:pt>
                <c:pt idx="3">
                  <c:v>0.2</c:v>
                </c:pt>
                <c:pt idx="4">
                  <c:v>0.65000000000000113</c:v>
                </c:pt>
                <c:pt idx="5">
                  <c:v>0.25</c:v>
                </c:pt>
                <c:pt idx="6">
                  <c:v>0.45</c:v>
                </c:pt>
              </c:numCache>
            </c:numRef>
          </c:yVal>
        </c:ser>
        <c:ser>
          <c:idx val="1"/>
          <c:order val="1"/>
          <c:tx>
            <c:strRef>
              <c:f>categories</c:f>
              <c:strCache>
                <c:ptCount val="1"/>
              </c:strCache>
            </c:strRef>
          </c:tx>
          <c:spPr>
            <a:ln w="28800">
              <a:noFill/>
            </a:ln>
          </c:spPr>
          <c:marker>
            <c:symbol val="square"/>
            <c:size val="7"/>
          </c:marker>
          <c:xVal>
            <c:numRef>
              <c:f>0</c:f>
              <c:numCache>
                <c:formatCode>General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0.25</c:v>
                </c:pt>
                <c:pt idx="3">
                  <c:v>0.35000000000000031</c:v>
                </c:pt>
                <c:pt idx="4">
                  <c:v>0.45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8"/>
                <c:pt idx="0">
                  <c:v>0.70000000000000062</c:v>
                </c:pt>
                <c:pt idx="1">
                  <c:v>0.5</c:v>
                </c:pt>
                <c:pt idx="2">
                  <c:v>0.30000000000000032</c:v>
                </c:pt>
                <c:pt idx="3">
                  <c:v>0.35000000000000031</c:v>
                </c:pt>
                <c:pt idx="4">
                  <c:v>0.5</c:v>
                </c:pt>
              </c:numCache>
            </c:numRef>
          </c:y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Result</c:v>
                </c:pt>
              </c:strCache>
            </c:strRef>
          </c:tx>
          <c:spPr>
            <a:ln w="28800">
              <a:solidFill>
                <a:srgbClr val="000000"/>
              </a:solidFill>
              <a:round/>
            </a:ln>
          </c:spPr>
          <c:marker>
            <c:symbol val="triangle"/>
            <c:size val="7"/>
          </c:marker>
          <c:xVal>
            <c:numRef>
              <c:f>2</c:f>
              <c:numCache>
                <c:formatCode>General</c:formatCode>
                <c:ptCount val="8"/>
                <c:pt idx="0">
                  <c:v>0.80300000000000005</c:v>
                </c:pt>
                <c:pt idx="1">
                  <c:v>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1.169</c:v>
                </c:pt>
              </c:numCache>
            </c:numRef>
          </c:yVal>
        </c:ser>
        <c:axId val="57439744"/>
        <c:axId val="57441280"/>
      </c:scatterChart>
      <c:valAx>
        <c:axId val="57439744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441280"/>
        <c:crossesAt val="0"/>
        <c:crossBetween val="midCat"/>
        <c:majorUnit val="0.1"/>
      </c:valAx>
      <c:valAx>
        <c:axId val="57441280"/>
        <c:scaling>
          <c:orientation val="minMax"/>
        </c:scaling>
        <c:axPos val="l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439744"/>
        <c:crossesAt val="0"/>
        <c:crossBetween val="midCat"/>
        <c:majorUnit val="0.1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ln w="28800">
              <a:noFill/>
            </a:ln>
          </c:spPr>
          <c:marker>
            <c:symbol val="diamond"/>
            <c:size val="7"/>
          </c:marker>
          <c:xVal>
            <c:numRef>
              <c:f>4</c:f>
              <c:numCache>
                <c:formatCode>General</c:formatCode>
                <c:ptCount val="8"/>
                <c:pt idx="0">
                  <c:v>1.0000000000000005E-2</c:v>
                </c:pt>
                <c:pt idx="1">
                  <c:v>0.15000000000000022</c:v>
                </c:pt>
                <c:pt idx="2">
                  <c:v>0.4</c:v>
                </c:pt>
                <c:pt idx="3">
                  <c:v>0.55000000000000004</c:v>
                </c:pt>
                <c:pt idx="4">
                  <c:v>0.70000000000000062</c:v>
                </c:pt>
                <c:pt idx="5">
                  <c:v>0.8</c:v>
                </c:pt>
                <c:pt idx="6">
                  <c:v>0.95000000000000062</c:v>
                </c:pt>
              </c:numCache>
            </c:numRef>
          </c:xVal>
          <c:yVal>
            <c:numRef>
              <c:f>5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0.750000000000001</c:v>
                </c:pt>
                <c:pt idx="3">
                  <c:v>0.2</c:v>
                </c:pt>
                <c:pt idx="4">
                  <c:v>0.65000000000000113</c:v>
                </c:pt>
                <c:pt idx="5">
                  <c:v>0.25</c:v>
                </c:pt>
                <c:pt idx="6">
                  <c:v>0.45</c:v>
                </c:pt>
              </c:numCache>
            </c:numRef>
          </c:yVal>
        </c:ser>
        <c:ser>
          <c:idx val="1"/>
          <c:order val="1"/>
          <c:tx>
            <c:strRef>
              <c:f>categories</c:f>
              <c:strCache>
                <c:ptCount val="1"/>
              </c:strCache>
            </c:strRef>
          </c:tx>
          <c:spPr>
            <a:ln w="28800">
              <a:noFill/>
            </a:ln>
          </c:spPr>
          <c:marker>
            <c:symbol val="square"/>
            <c:size val="7"/>
          </c:marker>
          <c:xVal>
            <c:numRef>
              <c:f>0</c:f>
              <c:numCache>
                <c:formatCode>General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0.25</c:v>
                </c:pt>
                <c:pt idx="3">
                  <c:v>0.35000000000000031</c:v>
                </c:pt>
                <c:pt idx="4">
                  <c:v>0.45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8"/>
                <c:pt idx="0">
                  <c:v>0.70000000000000062</c:v>
                </c:pt>
                <c:pt idx="1">
                  <c:v>0.5</c:v>
                </c:pt>
                <c:pt idx="2">
                  <c:v>0.30000000000000032</c:v>
                </c:pt>
                <c:pt idx="3">
                  <c:v>0.35000000000000031</c:v>
                </c:pt>
                <c:pt idx="4">
                  <c:v>0.5</c:v>
                </c:pt>
              </c:numCache>
            </c:numRef>
          </c:yVal>
        </c:ser>
        <c:ser>
          <c:idx val="2"/>
          <c:order val="2"/>
          <c:tx>
            <c:strRef>
              <c:f>label 2</c:f>
              <c:strCache>
                <c:ptCount val="1"/>
              </c:strCache>
            </c:strRef>
          </c:tx>
          <c:spPr>
            <a:ln w="28800">
              <a:solidFill>
                <a:srgbClr val="000000"/>
              </a:solidFill>
              <a:round/>
            </a:ln>
          </c:spPr>
          <c:marker>
            <c:symbol val="triangle"/>
            <c:size val="7"/>
          </c:marker>
          <c:xVal>
            <c:numRef>
              <c:f>2</c:f>
              <c:numCache>
                <c:formatCode>General</c:formatCode>
                <c:ptCount val="8"/>
                <c:pt idx="0">
                  <c:v>0.80300000000000005</c:v>
                </c:pt>
                <c:pt idx="1">
                  <c:v>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1.169</c:v>
                </c:pt>
              </c:numCache>
            </c:numRef>
          </c:yVal>
        </c:ser>
        <c:ser>
          <c:idx val="3"/>
          <c:order val="3"/>
          <c:tx>
            <c:strRef>
              <c:f>label 7</c:f>
              <c:strCache>
                <c:ptCount val="1"/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x"/>
            <c:size val="7"/>
          </c:marker>
          <c:xVal>
            <c:numRef>
              <c:f>6</c:f>
              <c:numCache>
                <c:formatCode>General</c:formatCode>
                <c:ptCount val="8"/>
                <c:pt idx="0">
                  <c:v>0.23</c:v>
                </c:pt>
                <c:pt idx="1">
                  <c:v>0</c:v>
                </c:pt>
              </c:numCache>
            </c:numRef>
          </c:xVal>
          <c:yVal>
            <c:numRef>
              <c:f>7</c:f>
              <c:numCache>
                <c:formatCode>General</c:formatCode>
                <c:ptCount val="8"/>
                <c:pt idx="0">
                  <c:v>0</c:v>
                </c:pt>
                <c:pt idx="1">
                  <c:v>1.1000000000000001</c:v>
                </c:pt>
              </c:numCache>
            </c:numRef>
          </c:yVal>
        </c:ser>
        <c:ser>
          <c:idx val="4"/>
          <c:order val="4"/>
          <c:tx>
            <c:strRef>
              <c:f>label 9</c:f>
              <c:strCache>
                <c:ptCount val="1"/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star"/>
            <c:size val="7"/>
          </c:marker>
          <c:xVal>
            <c:numRef>
              <c:f>8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</c:numCache>
            </c:numRef>
          </c:xVal>
          <c:yVal>
            <c:numRef>
              <c:f>9</c:f>
              <c:numCache>
                <c:formatCode>General</c:formatCode>
                <c:ptCount val="8"/>
                <c:pt idx="0">
                  <c:v>0</c:v>
                </c:pt>
                <c:pt idx="1">
                  <c:v>0.30000000000000032</c:v>
                </c:pt>
              </c:numCache>
            </c:numRef>
          </c:yVal>
        </c:ser>
        <c:axId val="57558528"/>
        <c:axId val="57560064"/>
      </c:scatterChart>
      <c:valAx>
        <c:axId val="57558528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560064"/>
        <c:crossesAt val="0"/>
        <c:crossBetween val="midCat"/>
        <c:majorUnit val="0.1"/>
      </c:valAx>
      <c:valAx>
        <c:axId val="57560064"/>
        <c:scaling>
          <c:orientation val="minMax"/>
        </c:scaling>
        <c:axPos val="l"/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57558528"/>
        <c:crossesAt val="0"/>
        <c:crossBetween val="midCat"/>
        <c:majorUnit val="0.1"/>
      </c:valAx>
      <c:spPr>
        <a:noFill/>
        <a:ln>
          <a:solidFill>
            <a:srgbClr val="B3B3B3"/>
          </a:solidFill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8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80</cp:revision>
  <dcterms:created xsi:type="dcterms:W3CDTF">2014-12-11T02:11:00Z</dcterms:created>
  <dcterms:modified xsi:type="dcterms:W3CDTF">2014-12-12T05:01:00Z</dcterms:modified>
</cp:coreProperties>
</file>